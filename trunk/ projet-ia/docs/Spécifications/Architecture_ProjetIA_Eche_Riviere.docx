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569" w:rsidRDefault="005A49F8">
      <w:pPr>
        <w:pStyle w:val="Titredocument"/>
      </w:pPr>
      <w:bookmarkStart w:id="0" w:name="_GoBack"/>
      <w:bookmarkEnd w:id="0"/>
      <w:r>
        <w:t>Projet Intelligence Artificielle</w:t>
      </w:r>
    </w:p>
    <w:p w:rsidR="00773569" w:rsidRDefault="00BA4BFD">
      <w:pPr>
        <w:pStyle w:val="Titredocument"/>
      </w:pPr>
      <w:fldSimple w:instr=" TITLE  \* MERGEFORMAT ">
        <w:r w:rsidR="005A49F8">
          <w:t>Document d'architecture du logiciel</w:t>
        </w:r>
      </w:fldSimple>
    </w:p>
    <w:p w:rsidR="00773569" w:rsidRDefault="00773569"/>
    <w:p w:rsidR="00773569" w:rsidRDefault="00773569">
      <w:pPr>
        <w:pStyle w:val="InfoBlue"/>
        <w:jc w:val="center"/>
      </w:pPr>
    </w:p>
    <w:p w:rsidR="00773569" w:rsidRDefault="00773569">
      <w:pPr>
        <w:sectPr w:rsidR="00773569">
          <w:headerReference w:type="default" r:id="rId8"/>
          <w:footerReference w:type="even" r:id="rId9"/>
          <w:footerReference w:type="default" r:id="rId10"/>
          <w:pgSz w:w="12240" w:h="15840" w:code="1"/>
          <w:pgMar w:top="1440" w:right="1440" w:bottom="1440" w:left="1440" w:header="720" w:footer="720" w:gutter="0"/>
          <w:cols w:space="720"/>
          <w:vAlign w:val="center"/>
        </w:sectPr>
      </w:pPr>
    </w:p>
    <w:p w:rsidR="00773569" w:rsidRDefault="004563ED" w:rsidP="005A49F8">
      <w:pPr>
        <w:pStyle w:val="Titre"/>
        <w:jc w:val="left"/>
      </w:pPr>
      <w:r>
        <w:lastRenderedPageBreak/>
        <w:t>Sommaire</w:t>
      </w:r>
    </w:p>
    <w:p w:rsidR="002220C6" w:rsidRPr="002220C6" w:rsidRDefault="00773569">
      <w:pPr>
        <w:pStyle w:val="TM1"/>
        <w:tabs>
          <w:tab w:val="left" w:pos="432"/>
        </w:tabs>
        <w:rPr>
          <w:rFonts w:asciiTheme="minorHAnsi" w:eastAsiaTheme="minorEastAsia" w:hAnsiTheme="minorHAnsi" w:cstheme="minorBidi"/>
          <w:noProof/>
          <w:szCs w:val="22"/>
        </w:rPr>
      </w:pPr>
      <w:r>
        <w:fldChar w:fldCharType="begin"/>
      </w:r>
      <w:r w:rsidR="00896430">
        <w:instrText xml:space="preserve"> TOC \o "1-3" </w:instrText>
      </w:r>
      <w:r>
        <w:fldChar w:fldCharType="separate"/>
      </w:r>
      <w:r w:rsidR="002220C6">
        <w:rPr>
          <w:noProof/>
        </w:rPr>
        <w:t>1.</w:t>
      </w:r>
      <w:r w:rsidR="002220C6" w:rsidRPr="002220C6">
        <w:rPr>
          <w:rFonts w:asciiTheme="minorHAnsi" w:eastAsiaTheme="minorEastAsia" w:hAnsiTheme="minorHAnsi" w:cstheme="minorBidi"/>
          <w:noProof/>
          <w:szCs w:val="22"/>
        </w:rPr>
        <w:tab/>
      </w:r>
      <w:r w:rsidR="002220C6">
        <w:rPr>
          <w:noProof/>
        </w:rPr>
        <w:t>Introduction</w:t>
      </w:r>
      <w:r w:rsidR="002220C6">
        <w:rPr>
          <w:noProof/>
        </w:rPr>
        <w:tab/>
      </w:r>
      <w:r>
        <w:rPr>
          <w:noProof/>
        </w:rPr>
        <w:fldChar w:fldCharType="begin"/>
      </w:r>
      <w:r w:rsidR="002220C6">
        <w:rPr>
          <w:noProof/>
        </w:rPr>
        <w:instrText xml:space="preserve"> PAGEREF _Toc298158251 \h </w:instrText>
      </w:r>
      <w:r>
        <w:rPr>
          <w:noProof/>
        </w:rPr>
      </w:r>
      <w:r>
        <w:rPr>
          <w:noProof/>
        </w:rPr>
        <w:fldChar w:fldCharType="separate"/>
      </w:r>
      <w:r w:rsidR="00435E1E">
        <w:rPr>
          <w:noProof/>
        </w:rPr>
        <w:t>3</w:t>
      </w:r>
      <w:r>
        <w:rPr>
          <w:noProof/>
        </w:rPr>
        <w:fldChar w:fldCharType="end"/>
      </w:r>
    </w:p>
    <w:p w:rsidR="002220C6" w:rsidRPr="002220C6" w:rsidRDefault="002220C6">
      <w:pPr>
        <w:pStyle w:val="TM1"/>
        <w:tabs>
          <w:tab w:val="left" w:pos="432"/>
        </w:tabs>
        <w:rPr>
          <w:rFonts w:asciiTheme="minorHAnsi" w:eastAsiaTheme="minorEastAsia" w:hAnsiTheme="minorHAnsi" w:cstheme="minorBidi"/>
          <w:noProof/>
          <w:szCs w:val="22"/>
        </w:rPr>
      </w:pPr>
      <w:r>
        <w:rPr>
          <w:noProof/>
        </w:rPr>
        <w:t>2.</w:t>
      </w:r>
      <w:r w:rsidRPr="002220C6">
        <w:rPr>
          <w:rFonts w:asciiTheme="minorHAnsi" w:eastAsiaTheme="minorEastAsia" w:hAnsiTheme="minorHAnsi" w:cstheme="minorBidi"/>
          <w:noProof/>
          <w:szCs w:val="22"/>
        </w:rPr>
        <w:tab/>
      </w:r>
      <w:r>
        <w:rPr>
          <w:noProof/>
        </w:rPr>
        <w:t>Objectif du logiciel</w:t>
      </w:r>
      <w:r>
        <w:rPr>
          <w:noProof/>
        </w:rPr>
        <w:tab/>
      </w:r>
      <w:r w:rsidR="00773569">
        <w:rPr>
          <w:noProof/>
        </w:rPr>
        <w:fldChar w:fldCharType="begin"/>
      </w:r>
      <w:r>
        <w:rPr>
          <w:noProof/>
        </w:rPr>
        <w:instrText xml:space="preserve"> PAGEREF _Toc298158252 \h </w:instrText>
      </w:r>
      <w:r w:rsidR="00773569">
        <w:rPr>
          <w:noProof/>
        </w:rPr>
      </w:r>
      <w:r w:rsidR="00773569">
        <w:rPr>
          <w:noProof/>
        </w:rPr>
        <w:fldChar w:fldCharType="separate"/>
      </w:r>
      <w:r w:rsidR="00435E1E">
        <w:rPr>
          <w:noProof/>
        </w:rPr>
        <w:t>3</w:t>
      </w:r>
      <w:r w:rsidR="00773569">
        <w:rPr>
          <w:noProof/>
        </w:rPr>
        <w:fldChar w:fldCharType="end"/>
      </w:r>
    </w:p>
    <w:p w:rsidR="002220C6" w:rsidRPr="002220C6" w:rsidRDefault="002220C6">
      <w:pPr>
        <w:pStyle w:val="TM2"/>
        <w:tabs>
          <w:tab w:val="left" w:pos="990"/>
        </w:tabs>
        <w:rPr>
          <w:rFonts w:asciiTheme="minorHAnsi" w:eastAsiaTheme="minorEastAsia" w:hAnsiTheme="minorHAnsi" w:cstheme="minorBidi"/>
          <w:noProof/>
          <w:szCs w:val="22"/>
        </w:rPr>
      </w:pPr>
      <w:r>
        <w:rPr>
          <w:noProof/>
        </w:rPr>
        <w:t>2.1</w:t>
      </w:r>
      <w:r w:rsidRPr="002220C6">
        <w:rPr>
          <w:rFonts w:asciiTheme="minorHAnsi" w:eastAsiaTheme="minorEastAsia" w:hAnsiTheme="minorHAnsi" w:cstheme="minorBidi"/>
          <w:noProof/>
          <w:szCs w:val="22"/>
        </w:rPr>
        <w:tab/>
      </w:r>
      <w:r>
        <w:rPr>
          <w:noProof/>
        </w:rPr>
        <w:t>Contexte</w:t>
      </w:r>
      <w:r>
        <w:rPr>
          <w:noProof/>
        </w:rPr>
        <w:tab/>
      </w:r>
      <w:r w:rsidR="00773569">
        <w:rPr>
          <w:noProof/>
        </w:rPr>
        <w:fldChar w:fldCharType="begin"/>
      </w:r>
      <w:r>
        <w:rPr>
          <w:noProof/>
        </w:rPr>
        <w:instrText xml:space="preserve"> PAGEREF _Toc298158253 \h </w:instrText>
      </w:r>
      <w:r w:rsidR="00773569">
        <w:rPr>
          <w:noProof/>
        </w:rPr>
      </w:r>
      <w:r w:rsidR="00773569">
        <w:rPr>
          <w:noProof/>
        </w:rPr>
        <w:fldChar w:fldCharType="separate"/>
      </w:r>
      <w:r w:rsidR="00435E1E">
        <w:rPr>
          <w:noProof/>
        </w:rPr>
        <w:t>3</w:t>
      </w:r>
      <w:r w:rsidR="00773569">
        <w:rPr>
          <w:noProof/>
        </w:rPr>
        <w:fldChar w:fldCharType="end"/>
      </w:r>
    </w:p>
    <w:p w:rsidR="002220C6" w:rsidRPr="002220C6" w:rsidRDefault="002220C6">
      <w:pPr>
        <w:pStyle w:val="TM2"/>
        <w:tabs>
          <w:tab w:val="left" w:pos="990"/>
        </w:tabs>
        <w:rPr>
          <w:rFonts w:asciiTheme="minorHAnsi" w:eastAsiaTheme="minorEastAsia" w:hAnsiTheme="minorHAnsi" w:cstheme="minorBidi"/>
          <w:noProof/>
          <w:szCs w:val="22"/>
        </w:rPr>
      </w:pPr>
      <w:r>
        <w:rPr>
          <w:noProof/>
        </w:rPr>
        <w:t>2.2</w:t>
      </w:r>
      <w:r w:rsidRPr="002220C6">
        <w:rPr>
          <w:rFonts w:asciiTheme="minorHAnsi" w:eastAsiaTheme="minorEastAsia" w:hAnsiTheme="minorHAnsi" w:cstheme="minorBidi"/>
          <w:noProof/>
          <w:szCs w:val="22"/>
        </w:rPr>
        <w:tab/>
      </w:r>
      <w:r>
        <w:rPr>
          <w:noProof/>
        </w:rPr>
        <w:t>Caractéristiques utilisateurs</w:t>
      </w:r>
      <w:r>
        <w:rPr>
          <w:noProof/>
        </w:rPr>
        <w:tab/>
      </w:r>
      <w:r w:rsidR="00773569">
        <w:rPr>
          <w:noProof/>
        </w:rPr>
        <w:fldChar w:fldCharType="begin"/>
      </w:r>
      <w:r>
        <w:rPr>
          <w:noProof/>
        </w:rPr>
        <w:instrText xml:space="preserve"> PAGEREF _Toc298158254 \h </w:instrText>
      </w:r>
      <w:r w:rsidR="00773569">
        <w:rPr>
          <w:noProof/>
        </w:rPr>
      </w:r>
      <w:r w:rsidR="00773569">
        <w:rPr>
          <w:noProof/>
        </w:rPr>
        <w:fldChar w:fldCharType="separate"/>
      </w:r>
      <w:r w:rsidR="00435E1E">
        <w:rPr>
          <w:noProof/>
        </w:rPr>
        <w:t>3</w:t>
      </w:r>
      <w:r w:rsidR="00773569">
        <w:rPr>
          <w:noProof/>
        </w:rPr>
        <w:fldChar w:fldCharType="end"/>
      </w:r>
    </w:p>
    <w:p w:rsidR="002220C6" w:rsidRPr="002220C6" w:rsidRDefault="002220C6">
      <w:pPr>
        <w:pStyle w:val="TM2"/>
        <w:tabs>
          <w:tab w:val="left" w:pos="990"/>
        </w:tabs>
        <w:rPr>
          <w:rFonts w:asciiTheme="minorHAnsi" w:eastAsiaTheme="minorEastAsia" w:hAnsiTheme="minorHAnsi" w:cstheme="minorBidi"/>
          <w:noProof/>
          <w:szCs w:val="22"/>
        </w:rPr>
      </w:pPr>
      <w:r>
        <w:rPr>
          <w:noProof/>
        </w:rPr>
        <w:t>2.3</w:t>
      </w:r>
      <w:r w:rsidRPr="002220C6">
        <w:rPr>
          <w:rFonts w:asciiTheme="minorHAnsi" w:eastAsiaTheme="minorEastAsia" w:hAnsiTheme="minorHAnsi" w:cstheme="minorBidi"/>
          <w:noProof/>
          <w:szCs w:val="22"/>
        </w:rPr>
        <w:tab/>
      </w:r>
      <w:r>
        <w:rPr>
          <w:noProof/>
        </w:rPr>
        <w:t>Besoins fonctionnels</w:t>
      </w:r>
      <w:r>
        <w:rPr>
          <w:noProof/>
        </w:rPr>
        <w:tab/>
      </w:r>
      <w:r w:rsidR="00773569">
        <w:rPr>
          <w:noProof/>
        </w:rPr>
        <w:fldChar w:fldCharType="begin"/>
      </w:r>
      <w:r>
        <w:rPr>
          <w:noProof/>
        </w:rPr>
        <w:instrText xml:space="preserve"> PAGEREF _Toc298158255 \h </w:instrText>
      </w:r>
      <w:r w:rsidR="00773569">
        <w:rPr>
          <w:noProof/>
        </w:rPr>
      </w:r>
      <w:r w:rsidR="00773569">
        <w:rPr>
          <w:noProof/>
        </w:rPr>
        <w:fldChar w:fldCharType="separate"/>
      </w:r>
      <w:r w:rsidR="00435E1E">
        <w:rPr>
          <w:noProof/>
        </w:rPr>
        <w:t>4</w:t>
      </w:r>
      <w:r w:rsidR="00773569">
        <w:rPr>
          <w:noProof/>
        </w:rPr>
        <w:fldChar w:fldCharType="end"/>
      </w:r>
    </w:p>
    <w:p w:rsidR="002220C6" w:rsidRPr="002220C6" w:rsidRDefault="002220C6">
      <w:pPr>
        <w:pStyle w:val="TM1"/>
        <w:tabs>
          <w:tab w:val="left" w:pos="432"/>
        </w:tabs>
        <w:rPr>
          <w:rFonts w:asciiTheme="minorHAnsi" w:eastAsiaTheme="minorEastAsia" w:hAnsiTheme="minorHAnsi" w:cstheme="minorBidi"/>
          <w:noProof/>
          <w:szCs w:val="22"/>
        </w:rPr>
      </w:pPr>
      <w:r>
        <w:rPr>
          <w:noProof/>
        </w:rPr>
        <w:t>3.</w:t>
      </w:r>
      <w:r w:rsidRPr="002220C6">
        <w:rPr>
          <w:rFonts w:asciiTheme="minorHAnsi" w:eastAsiaTheme="minorEastAsia" w:hAnsiTheme="minorHAnsi" w:cstheme="minorBidi"/>
          <w:noProof/>
          <w:szCs w:val="22"/>
        </w:rPr>
        <w:tab/>
      </w:r>
      <w:r>
        <w:rPr>
          <w:noProof/>
        </w:rPr>
        <w:t>Structure et vue des couches</w:t>
      </w:r>
      <w:r>
        <w:rPr>
          <w:noProof/>
        </w:rPr>
        <w:tab/>
      </w:r>
      <w:r w:rsidR="00773569">
        <w:rPr>
          <w:noProof/>
        </w:rPr>
        <w:fldChar w:fldCharType="begin"/>
      </w:r>
      <w:r>
        <w:rPr>
          <w:noProof/>
        </w:rPr>
        <w:instrText xml:space="preserve"> PAGEREF _Toc298158282 \h </w:instrText>
      </w:r>
      <w:r w:rsidR="00773569">
        <w:rPr>
          <w:noProof/>
        </w:rPr>
      </w:r>
      <w:r w:rsidR="00773569">
        <w:rPr>
          <w:noProof/>
        </w:rPr>
        <w:fldChar w:fldCharType="separate"/>
      </w:r>
      <w:r w:rsidR="00435E1E">
        <w:rPr>
          <w:noProof/>
        </w:rPr>
        <w:t>6</w:t>
      </w:r>
      <w:r w:rsidR="00773569">
        <w:rPr>
          <w:noProof/>
        </w:rPr>
        <w:fldChar w:fldCharType="end"/>
      </w:r>
    </w:p>
    <w:p w:rsidR="00773569" w:rsidRDefault="00773569">
      <w:pPr>
        <w:pStyle w:val="Titre"/>
      </w:pPr>
      <w:r>
        <w:fldChar w:fldCharType="end"/>
      </w:r>
      <w:r w:rsidR="00896430">
        <w:br w:type="page"/>
      </w:r>
      <w:fldSimple w:instr=" TITLE  \* MERGEFORMAT ">
        <w:r w:rsidR="005A49F8">
          <w:t>Document d'architecture du logiciel</w:t>
        </w:r>
      </w:fldSimple>
      <w:r w:rsidR="00896430">
        <w:t xml:space="preserve"> </w:t>
      </w:r>
    </w:p>
    <w:p w:rsidR="00773569" w:rsidRDefault="00896430">
      <w:pPr>
        <w:pStyle w:val="Titre1"/>
      </w:pPr>
      <w:bookmarkStart w:id="1" w:name="_Toc456598586"/>
      <w:bookmarkStart w:id="2" w:name="_Toc298158251"/>
      <w:r>
        <w:t>Introduction</w:t>
      </w:r>
      <w:bookmarkEnd w:id="1"/>
      <w:bookmarkEnd w:id="2"/>
    </w:p>
    <w:p w:rsidR="00773569" w:rsidRDefault="00773569">
      <w:pPr>
        <w:pStyle w:val="InfoBlue"/>
      </w:pPr>
    </w:p>
    <w:p w:rsidR="00E72CC9" w:rsidRDefault="00E72CC9" w:rsidP="00E72CC9">
      <w:pPr>
        <w:pStyle w:val="Corpsdetexte"/>
        <w:ind w:left="0"/>
      </w:pPr>
      <w:r>
        <w:t>Ce document a pour vocation de décrire l’architecture générale du programme afin de faciliter la mise en place par la suite. Nous verrons ici les différentes couches de notre logiciel ainsi que les différents cas d’utilisation à développer.</w:t>
      </w:r>
    </w:p>
    <w:p w:rsidR="00E72CC9" w:rsidRDefault="00E72CC9" w:rsidP="00E72CC9">
      <w:pPr>
        <w:pStyle w:val="Corpsdetexte"/>
        <w:ind w:left="0"/>
      </w:pPr>
    </w:p>
    <w:p w:rsidR="00E72CC9" w:rsidRDefault="00E72CC9" w:rsidP="00E72CC9">
      <w:pPr>
        <w:pStyle w:val="Corpsdetexte"/>
        <w:ind w:left="0"/>
      </w:pPr>
      <w:r>
        <w:t>Ce document s’appuie sur le FRS, référencé : FRS_ProjetIA_Eche_Riviere.doc</w:t>
      </w:r>
    </w:p>
    <w:p w:rsidR="00E72CC9" w:rsidRDefault="00E72CC9" w:rsidP="00E72CC9">
      <w:pPr>
        <w:pStyle w:val="Corpsdetexte"/>
        <w:ind w:left="0"/>
      </w:pPr>
    </w:p>
    <w:p w:rsidR="00E72CC9" w:rsidRPr="00E72CC9" w:rsidRDefault="00E72CC9" w:rsidP="00E72CC9">
      <w:pPr>
        <w:pStyle w:val="Corpsdetexte"/>
        <w:ind w:left="0"/>
      </w:pPr>
    </w:p>
    <w:p w:rsidR="00773569" w:rsidRDefault="00896430">
      <w:pPr>
        <w:pStyle w:val="Titre1"/>
      </w:pPr>
      <w:bookmarkStart w:id="3" w:name="_Toc298158252"/>
      <w:r>
        <w:t>Objectif du logiciel</w:t>
      </w:r>
      <w:bookmarkEnd w:id="3"/>
    </w:p>
    <w:p w:rsidR="00E72CC9" w:rsidRPr="00E72CC9" w:rsidRDefault="00E72CC9" w:rsidP="00E72CC9"/>
    <w:p w:rsidR="00773569" w:rsidRDefault="00896430">
      <w:pPr>
        <w:pStyle w:val="Titre2"/>
      </w:pPr>
      <w:bookmarkStart w:id="4" w:name="_Toc298158253"/>
      <w:r>
        <w:t>Contexte</w:t>
      </w:r>
      <w:bookmarkEnd w:id="4"/>
    </w:p>
    <w:p w:rsidR="004563ED" w:rsidRPr="004563ED" w:rsidRDefault="004563ED" w:rsidP="004563ED"/>
    <w:p w:rsidR="004563ED" w:rsidRPr="004563ED" w:rsidRDefault="004563ED" w:rsidP="004563ED">
      <w:r w:rsidRPr="004563ED">
        <w:t>Ce projet s’inscrit au sein d’un projet d’intelligence artificielle se déroulant au cours de l’été 2011. L’objet de celui-ci est de créer un moteur de simulation afin de répondre à une problématique sélectionnée par les différents groupes.</w:t>
      </w:r>
    </w:p>
    <w:p w:rsidR="004563ED" w:rsidRPr="004563ED" w:rsidRDefault="004563ED" w:rsidP="004563ED"/>
    <w:p w:rsidR="004563ED" w:rsidRDefault="004563ED" w:rsidP="004563ED">
      <w:r w:rsidRPr="004563ED">
        <w:t>Dans notre cas, nous avons décidé de développer un logiciel de simulation de consommation énergétique d’une habitation ainsi que le gain que peut apporter des panneaux solaires sur celle-ci.</w:t>
      </w:r>
    </w:p>
    <w:p w:rsidR="004563ED" w:rsidRDefault="004563ED" w:rsidP="004563ED"/>
    <w:p w:rsidR="004563ED" w:rsidRDefault="004563ED" w:rsidP="004563ED"/>
    <w:p w:rsidR="004563ED" w:rsidRDefault="004563ED" w:rsidP="004563ED">
      <w:pPr>
        <w:pStyle w:val="Titre2"/>
      </w:pPr>
      <w:bookmarkStart w:id="5" w:name="_Toc298158254"/>
      <w:r>
        <w:t>Caractéristiques utilisateurs</w:t>
      </w:r>
      <w:bookmarkEnd w:id="5"/>
    </w:p>
    <w:p w:rsidR="004563ED" w:rsidRDefault="004563ED" w:rsidP="004563ED"/>
    <w:p w:rsidR="004563ED" w:rsidRPr="004563ED" w:rsidRDefault="004563ED" w:rsidP="004563ED">
      <w:r w:rsidRPr="004563ED">
        <w:t xml:space="preserve">L’utilisateur est imaginé comme un commercial, vendeur de panneaux solaires qui se sert de ce logiciel afin de convaincre ses prospects d’installer des panneaux sur leur toit. </w:t>
      </w:r>
    </w:p>
    <w:p w:rsidR="004563ED" w:rsidRPr="004563ED" w:rsidRDefault="004563ED" w:rsidP="004563ED"/>
    <w:p w:rsidR="004563ED" w:rsidRDefault="004563ED" w:rsidP="004563ED">
      <w:r w:rsidRPr="004563ED">
        <w:t>L’utilisateur n’a donc aucunes compétences techniques et doit bénéficier d’une interface intuitive afin que sa démonstration se déroule au mieux. De plus, afin de convaincre de possibles futurs clients, il est nécessaire d’avoir une interf</w:t>
      </w:r>
      <w:r>
        <w:t>ace agréable qui soit vendeuse.</w:t>
      </w:r>
    </w:p>
    <w:p w:rsidR="004563ED" w:rsidRPr="004563ED" w:rsidRDefault="004563ED" w:rsidP="004563ED">
      <w:pPr>
        <w:rPr>
          <w:ins w:id="6" w:author="Maxime" w:date="2011-07-07T22:38:00Z"/>
        </w:rPr>
      </w:pPr>
      <w:r>
        <w:br w:type="page"/>
      </w:r>
    </w:p>
    <w:p w:rsidR="00773569" w:rsidRDefault="00896430">
      <w:pPr>
        <w:pStyle w:val="Titre2"/>
      </w:pPr>
      <w:bookmarkStart w:id="7" w:name="_Toc298158255"/>
      <w:r>
        <w:lastRenderedPageBreak/>
        <w:t>Besoins fonctionnels</w:t>
      </w:r>
      <w:bookmarkEnd w:id="7"/>
    </w:p>
    <w:p w:rsidR="004563ED" w:rsidRDefault="004563ED" w:rsidP="004563ED"/>
    <w:p w:rsidR="004563ED" w:rsidRDefault="004563ED" w:rsidP="004563ED"/>
    <w:p w:rsidR="004563ED" w:rsidRDefault="003E5760" w:rsidP="004563ED">
      <w:ins w:id="8" w:author="Maxime" w:date="2011-07-07T22:51:00Z">
        <w:r w:rsidRPr="0010085D">
          <w:rPr>
            <w:noProof/>
            <w:lang w:eastAsia="fr-FR"/>
          </w:rPr>
          <w:drawing>
            <wp:inline distT="0" distB="0" distL="0" distR="0" wp14:anchorId="082646CE" wp14:editId="3F7700FD">
              <wp:extent cx="6092190" cy="6432550"/>
              <wp:effectExtent l="0" t="0" r="3810" b="0"/>
              <wp:docPr id="119" name="Picture 119" descr="Cas_Utilisation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as_Utilisation_General"/>
                      <pic:cNvPicPr>
                        <a:picLocks noChangeAspect="1" noChangeArrowheads="1"/>
                      </pic:cNvPicPr>
                    </pic:nvPicPr>
                    <pic:blipFill>
                      <a:blip r:embed="rId11" cstate="print"/>
                      <a:srcRect l="-2499"/>
                      <a:stretch>
                        <a:fillRect/>
                      </a:stretch>
                    </pic:blipFill>
                    <pic:spPr bwMode="auto">
                      <a:xfrm>
                        <a:off x="0" y="0"/>
                        <a:ext cx="6092190" cy="6432550"/>
                      </a:xfrm>
                      <a:prstGeom prst="rect">
                        <a:avLst/>
                      </a:prstGeom>
                      <a:noFill/>
                      <a:ln w="9525">
                        <a:noFill/>
                        <a:miter lim="800000"/>
                        <a:headEnd/>
                        <a:tailEnd/>
                      </a:ln>
                    </pic:spPr>
                  </pic:pic>
                </a:graphicData>
              </a:graphic>
            </wp:inline>
          </w:drawing>
        </w:r>
      </w:ins>
    </w:p>
    <w:p w:rsidR="004563ED" w:rsidRDefault="004563ED" w:rsidP="004563ED"/>
    <w:p w:rsidR="00E72CC9" w:rsidRDefault="00E72CC9">
      <w:pPr>
        <w:widowControl/>
        <w:spacing w:line="240" w:lineRule="auto"/>
      </w:pPr>
      <w:r>
        <w:br w:type="page"/>
      </w:r>
    </w:p>
    <w:p w:rsidR="004563ED" w:rsidRDefault="004563ED" w:rsidP="004563ED"/>
    <w:p w:rsidR="004563ED" w:rsidRDefault="004563ED" w:rsidP="004563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6"/>
        <w:gridCol w:w="7110"/>
      </w:tblGrid>
      <w:tr w:rsidR="004563ED" w:rsidRPr="0068250E" w:rsidTr="00AA2D70">
        <w:trPr>
          <w:trHeight w:val="673"/>
        </w:trPr>
        <w:tc>
          <w:tcPr>
            <w:tcW w:w="2518" w:type="dxa"/>
            <w:shd w:val="clear" w:color="auto" w:fill="BFBFBF"/>
            <w:vAlign w:val="center"/>
          </w:tcPr>
          <w:p w:rsidR="004563ED" w:rsidRPr="00432FF6" w:rsidRDefault="004563ED" w:rsidP="00AA2D70">
            <w:pPr>
              <w:pStyle w:val="Paragraphe1"/>
              <w:ind w:left="142"/>
              <w:rPr>
                <w:b/>
                <w:bCs/>
                <w:sz w:val="24"/>
                <w:szCs w:val="24"/>
              </w:rPr>
            </w:pPr>
            <w:r>
              <w:rPr>
                <w:b/>
                <w:bCs/>
                <w:sz w:val="24"/>
                <w:szCs w:val="24"/>
              </w:rPr>
              <w:t>Identifiant</w:t>
            </w:r>
          </w:p>
        </w:tc>
        <w:tc>
          <w:tcPr>
            <w:tcW w:w="7371" w:type="dxa"/>
            <w:shd w:val="clear" w:color="auto" w:fill="BFBFBF"/>
            <w:vAlign w:val="center"/>
          </w:tcPr>
          <w:p w:rsidR="004563ED" w:rsidRPr="00432FF6" w:rsidRDefault="004563ED" w:rsidP="00AA2D70">
            <w:pPr>
              <w:pStyle w:val="Paragraphe1"/>
              <w:ind w:left="34"/>
              <w:rPr>
                <w:b/>
                <w:bCs/>
                <w:sz w:val="24"/>
                <w:szCs w:val="24"/>
              </w:rPr>
            </w:pPr>
            <w:r>
              <w:rPr>
                <w:b/>
                <w:bCs/>
                <w:sz w:val="24"/>
                <w:szCs w:val="24"/>
              </w:rPr>
              <w:t>Titre</w:t>
            </w:r>
          </w:p>
        </w:tc>
      </w:tr>
      <w:tr w:rsidR="004563ED" w:rsidRPr="0068250E" w:rsidTr="00AA2D70">
        <w:trPr>
          <w:trHeight w:val="458"/>
        </w:trPr>
        <w:tc>
          <w:tcPr>
            <w:tcW w:w="2518" w:type="dxa"/>
            <w:shd w:val="clear" w:color="auto" w:fill="auto"/>
          </w:tcPr>
          <w:p w:rsidR="004563ED" w:rsidRDefault="004563ED" w:rsidP="00AA2D70">
            <w:pPr>
              <w:pStyle w:val="Titre2"/>
              <w:numPr>
                <w:ilvl w:val="0"/>
                <w:numId w:val="0"/>
              </w:numPr>
              <w:tabs>
                <w:tab w:val="left" w:pos="708"/>
              </w:tabs>
              <w:ind w:left="142"/>
            </w:pPr>
            <w:bookmarkStart w:id="9" w:name="_Toc297842726"/>
            <w:bookmarkStart w:id="10" w:name="_Toc298144233"/>
            <w:bookmarkStart w:id="11" w:name="_Toc298145109"/>
            <w:bookmarkStart w:id="12" w:name="_Toc298158256"/>
            <w:r>
              <w:t>UC001</w:t>
            </w:r>
            <w:bookmarkEnd w:id="9"/>
            <w:bookmarkEnd w:id="10"/>
            <w:bookmarkEnd w:id="11"/>
            <w:bookmarkEnd w:id="12"/>
          </w:p>
        </w:tc>
        <w:tc>
          <w:tcPr>
            <w:tcW w:w="7371" w:type="dxa"/>
            <w:shd w:val="clear" w:color="auto" w:fill="auto"/>
          </w:tcPr>
          <w:p w:rsidR="004563ED" w:rsidRDefault="004563ED" w:rsidP="00AA2D70">
            <w:pPr>
              <w:pStyle w:val="Titre2"/>
              <w:numPr>
                <w:ilvl w:val="0"/>
                <w:numId w:val="0"/>
              </w:numPr>
              <w:tabs>
                <w:tab w:val="left" w:pos="708"/>
              </w:tabs>
              <w:ind w:left="34"/>
            </w:pPr>
            <w:bookmarkStart w:id="13" w:name="_Toc297842727"/>
            <w:bookmarkStart w:id="14" w:name="_Toc298144234"/>
            <w:bookmarkStart w:id="15" w:name="_Toc298145110"/>
            <w:bookmarkStart w:id="16" w:name="_Toc298158257"/>
            <w:r>
              <w:t>Création d’une habitation</w:t>
            </w:r>
            <w:bookmarkEnd w:id="13"/>
            <w:bookmarkEnd w:id="14"/>
            <w:bookmarkEnd w:id="15"/>
            <w:bookmarkEnd w:id="16"/>
          </w:p>
        </w:tc>
      </w:tr>
      <w:tr w:rsidR="004563ED" w:rsidRPr="0068250E" w:rsidTr="00AA2D70">
        <w:trPr>
          <w:trHeight w:val="356"/>
        </w:trPr>
        <w:tc>
          <w:tcPr>
            <w:tcW w:w="2518" w:type="dxa"/>
            <w:shd w:val="clear" w:color="auto" w:fill="auto"/>
          </w:tcPr>
          <w:p w:rsidR="004563ED" w:rsidRDefault="004563ED" w:rsidP="00AA2D70">
            <w:pPr>
              <w:pStyle w:val="Titre2"/>
              <w:numPr>
                <w:ilvl w:val="0"/>
                <w:numId w:val="0"/>
              </w:numPr>
              <w:tabs>
                <w:tab w:val="left" w:pos="708"/>
              </w:tabs>
              <w:ind w:left="142"/>
            </w:pPr>
            <w:bookmarkStart w:id="17" w:name="_Toc297842728"/>
            <w:bookmarkStart w:id="18" w:name="_Toc298144235"/>
            <w:bookmarkStart w:id="19" w:name="_Toc298145111"/>
            <w:bookmarkStart w:id="20" w:name="_Toc298158258"/>
            <w:r>
              <w:t>UC002</w:t>
            </w:r>
            <w:bookmarkEnd w:id="17"/>
            <w:bookmarkEnd w:id="18"/>
            <w:bookmarkEnd w:id="19"/>
            <w:bookmarkEnd w:id="20"/>
          </w:p>
        </w:tc>
        <w:tc>
          <w:tcPr>
            <w:tcW w:w="7371" w:type="dxa"/>
            <w:shd w:val="clear" w:color="auto" w:fill="auto"/>
          </w:tcPr>
          <w:p w:rsidR="004563ED" w:rsidRDefault="004563ED" w:rsidP="00AA2D70">
            <w:pPr>
              <w:pStyle w:val="Titre2"/>
              <w:numPr>
                <w:ilvl w:val="0"/>
                <w:numId w:val="0"/>
              </w:numPr>
              <w:tabs>
                <w:tab w:val="left" w:pos="708"/>
              </w:tabs>
              <w:ind w:left="34"/>
            </w:pPr>
            <w:bookmarkStart w:id="21" w:name="_Toc297842729"/>
            <w:bookmarkStart w:id="22" w:name="_Toc298144236"/>
            <w:bookmarkStart w:id="23" w:name="_Toc298145112"/>
            <w:bookmarkStart w:id="24" w:name="_Toc298158259"/>
            <w:r>
              <w:t>Equipement d’une habitation</w:t>
            </w:r>
            <w:bookmarkEnd w:id="21"/>
            <w:bookmarkEnd w:id="22"/>
            <w:bookmarkEnd w:id="23"/>
            <w:bookmarkEnd w:id="24"/>
          </w:p>
        </w:tc>
      </w:tr>
      <w:tr w:rsidR="004563ED" w:rsidRPr="0068250E" w:rsidTr="00AA2D70">
        <w:tc>
          <w:tcPr>
            <w:tcW w:w="2518" w:type="dxa"/>
            <w:shd w:val="clear" w:color="auto" w:fill="auto"/>
          </w:tcPr>
          <w:p w:rsidR="004563ED" w:rsidRDefault="004563ED" w:rsidP="00AA2D70">
            <w:pPr>
              <w:pStyle w:val="Titre2"/>
              <w:numPr>
                <w:ilvl w:val="0"/>
                <w:numId w:val="0"/>
              </w:numPr>
              <w:tabs>
                <w:tab w:val="left" w:pos="708"/>
              </w:tabs>
              <w:ind w:left="142"/>
            </w:pPr>
            <w:bookmarkStart w:id="25" w:name="_Toc297842730"/>
            <w:bookmarkStart w:id="26" w:name="_Toc298144237"/>
            <w:bookmarkStart w:id="27" w:name="_Toc298145113"/>
            <w:bookmarkStart w:id="28" w:name="_Toc298158260"/>
            <w:r>
              <w:t>UC003</w:t>
            </w:r>
            <w:bookmarkEnd w:id="25"/>
            <w:bookmarkEnd w:id="26"/>
            <w:bookmarkEnd w:id="27"/>
            <w:bookmarkEnd w:id="28"/>
          </w:p>
        </w:tc>
        <w:tc>
          <w:tcPr>
            <w:tcW w:w="7371" w:type="dxa"/>
            <w:shd w:val="clear" w:color="auto" w:fill="auto"/>
          </w:tcPr>
          <w:p w:rsidR="004563ED" w:rsidRDefault="004563ED" w:rsidP="00AA2D70">
            <w:pPr>
              <w:pStyle w:val="Titre2"/>
              <w:numPr>
                <w:ilvl w:val="0"/>
                <w:numId w:val="0"/>
              </w:numPr>
              <w:tabs>
                <w:tab w:val="left" w:pos="708"/>
              </w:tabs>
              <w:ind w:left="34"/>
            </w:pPr>
            <w:bookmarkStart w:id="29" w:name="_Toc297842731"/>
            <w:bookmarkStart w:id="30" w:name="_Toc298144238"/>
            <w:bookmarkStart w:id="31" w:name="_Toc298145114"/>
            <w:bookmarkStart w:id="32" w:name="_Toc298158261"/>
            <w:r>
              <w:t>Ajout de panneaux solaires</w:t>
            </w:r>
            <w:bookmarkEnd w:id="29"/>
            <w:bookmarkEnd w:id="30"/>
            <w:bookmarkEnd w:id="31"/>
            <w:bookmarkEnd w:id="32"/>
          </w:p>
        </w:tc>
      </w:tr>
      <w:tr w:rsidR="004563ED" w:rsidRPr="0068250E" w:rsidTr="00AA2D70">
        <w:tc>
          <w:tcPr>
            <w:tcW w:w="2518" w:type="dxa"/>
            <w:shd w:val="clear" w:color="auto" w:fill="auto"/>
          </w:tcPr>
          <w:p w:rsidR="004563ED" w:rsidRDefault="004563ED" w:rsidP="00AA2D70">
            <w:pPr>
              <w:pStyle w:val="Titre2"/>
              <w:numPr>
                <w:ilvl w:val="0"/>
                <w:numId w:val="0"/>
              </w:numPr>
              <w:tabs>
                <w:tab w:val="left" w:pos="708"/>
              </w:tabs>
              <w:ind w:left="142"/>
            </w:pPr>
            <w:bookmarkStart w:id="33" w:name="_Toc297842732"/>
            <w:bookmarkStart w:id="34" w:name="_Toc298144239"/>
            <w:bookmarkStart w:id="35" w:name="_Toc298145115"/>
            <w:bookmarkStart w:id="36" w:name="_Toc298158262"/>
            <w:r>
              <w:t>UC004</w:t>
            </w:r>
            <w:bookmarkEnd w:id="33"/>
            <w:bookmarkEnd w:id="34"/>
            <w:bookmarkEnd w:id="35"/>
            <w:bookmarkEnd w:id="36"/>
          </w:p>
        </w:tc>
        <w:tc>
          <w:tcPr>
            <w:tcW w:w="7371" w:type="dxa"/>
            <w:shd w:val="clear" w:color="auto" w:fill="auto"/>
          </w:tcPr>
          <w:p w:rsidR="004563ED" w:rsidRDefault="004563ED" w:rsidP="00AA2D70">
            <w:pPr>
              <w:pStyle w:val="Titre2"/>
              <w:numPr>
                <w:ilvl w:val="0"/>
                <w:numId w:val="0"/>
              </w:numPr>
              <w:tabs>
                <w:tab w:val="left" w:pos="708"/>
              </w:tabs>
              <w:ind w:left="34"/>
            </w:pPr>
            <w:bookmarkStart w:id="37" w:name="_Toc297842733"/>
            <w:bookmarkStart w:id="38" w:name="_Toc298144240"/>
            <w:bookmarkStart w:id="39" w:name="_Toc298145116"/>
            <w:bookmarkStart w:id="40" w:name="_Toc298158263"/>
            <w:r>
              <w:t>Lancement d’une simulation</w:t>
            </w:r>
            <w:bookmarkEnd w:id="37"/>
            <w:bookmarkEnd w:id="38"/>
            <w:bookmarkEnd w:id="39"/>
            <w:bookmarkEnd w:id="40"/>
          </w:p>
        </w:tc>
      </w:tr>
      <w:tr w:rsidR="004563ED" w:rsidRPr="00A04B52" w:rsidTr="00AA2D70">
        <w:tc>
          <w:tcPr>
            <w:tcW w:w="2518" w:type="dxa"/>
            <w:shd w:val="clear" w:color="auto" w:fill="auto"/>
          </w:tcPr>
          <w:p w:rsidR="004563ED" w:rsidRDefault="004563ED" w:rsidP="00AA2D70">
            <w:pPr>
              <w:pStyle w:val="Titre2"/>
              <w:numPr>
                <w:ilvl w:val="0"/>
                <w:numId w:val="0"/>
              </w:numPr>
              <w:tabs>
                <w:tab w:val="left" w:pos="708"/>
              </w:tabs>
              <w:ind w:left="142"/>
            </w:pPr>
            <w:bookmarkStart w:id="41" w:name="_Toc297842734"/>
            <w:bookmarkStart w:id="42" w:name="_Toc298144241"/>
            <w:bookmarkStart w:id="43" w:name="_Toc298145117"/>
            <w:bookmarkStart w:id="44" w:name="_Toc298158264"/>
            <w:r>
              <w:t>UC005</w:t>
            </w:r>
            <w:bookmarkEnd w:id="41"/>
            <w:bookmarkEnd w:id="42"/>
            <w:bookmarkEnd w:id="43"/>
            <w:bookmarkEnd w:id="44"/>
          </w:p>
        </w:tc>
        <w:tc>
          <w:tcPr>
            <w:tcW w:w="7371" w:type="dxa"/>
            <w:shd w:val="clear" w:color="auto" w:fill="auto"/>
          </w:tcPr>
          <w:p w:rsidR="004563ED" w:rsidRPr="004563ED" w:rsidRDefault="004563ED" w:rsidP="00AA2D70">
            <w:pPr>
              <w:pStyle w:val="Titre2"/>
              <w:numPr>
                <w:ilvl w:val="0"/>
                <w:numId w:val="0"/>
              </w:numPr>
              <w:tabs>
                <w:tab w:val="left" w:pos="708"/>
              </w:tabs>
              <w:ind w:left="34"/>
            </w:pPr>
            <w:bookmarkStart w:id="45" w:name="_Toc297842735"/>
            <w:bookmarkStart w:id="46" w:name="_Toc298144242"/>
            <w:bookmarkStart w:id="47" w:name="_Toc298145118"/>
            <w:bookmarkStart w:id="48" w:name="_Toc298158265"/>
            <w:r w:rsidRPr="004563ED">
              <w:t>Modification des paramètres de simulation</w:t>
            </w:r>
            <w:bookmarkEnd w:id="45"/>
            <w:bookmarkEnd w:id="46"/>
            <w:bookmarkEnd w:id="47"/>
            <w:bookmarkEnd w:id="48"/>
          </w:p>
        </w:tc>
      </w:tr>
      <w:tr w:rsidR="004563ED" w:rsidRPr="00A04B52" w:rsidTr="00AA2D70">
        <w:tc>
          <w:tcPr>
            <w:tcW w:w="2518" w:type="dxa"/>
            <w:shd w:val="clear" w:color="auto" w:fill="auto"/>
          </w:tcPr>
          <w:p w:rsidR="004563ED" w:rsidRPr="00A04B52" w:rsidRDefault="004563ED" w:rsidP="00AA2D70">
            <w:pPr>
              <w:pStyle w:val="Titre2"/>
              <w:numPr>
                <w:ilvl w:val="0"/>
                <w:numId w:val="0"/>
              </w:numPr>
              <w:tabs>
                <w:tab w:val="left" w:pos="708"/>
              </w:tabs>
              <w:ind w:left="142"/>
            </w:pPr>
            <w:bookmarkStart w:id="49" w:name="_Toc297842736"/>
            <w:bookmarkStart w:id="50" w:name="_Toc298144243"/>
            <w:bookmarkStart w:id="51" w:name="_Toc298145119"/>
            <w:bookmarkStart w:id="52" w:name="_Toc298158266"/>
            <w:r>
              <w:t>UC006</w:t>
            </w:r>
            <w:bookmarkEnd w:id="49"/>
            <w:bookmarkEnd w:id="50"/>
            <w:bookmarkEnd w:id="51"/>
            <w:bookmarkEnd w:id="52"/>
          </w:p>
        </w:tc>
        <w:tc>
          <w:tcPr>
            <w:tcW w:w="7371" w:type="dxa"/>
            <w:shd w:val="clear" w:color="auto" w:fill="auto"/>
          </w:tcPr>
          <w:p w:rsidR="004563ED" w:rsidRPr="00A04B52" w:rsidRDefault="004563ED" w:rsidP="00AA2D70">
            <w:pPr>
              <w:pStyle w:val="Titre2"/>
              <w:numPr>
                <w:ilvl w:val="0"/>
                <w:numId w:val="0"/>
              </w:numPr>
              <w:tabs>
                <w:tab w:val="left" w:pos="708"/>
              </w:tabs>
              <w:ind w:left="34"/>
            </w:pPr>
            <w:bookmarkStart w:id="53" w:name="_Toc297842737"/>
            <w:bookmarkStart w:id="54" w:name="_Toc298144244"/>
            <w:bookmarkStart w:id="55" w:name="_Toc298145120"/>
            <w:bookmarkStart w:id="56" w:name="_Toc298158267"/>
            <w:r>
              <w:t>Arrêter/Reprendre une simulation</w:t>
            </w:r>
            <w:bookmarkEnd w:id="53"/>
            <w:bookmarkEnd w:id="54"/>
            <w:bookmarkEnd w:id="55"/>
            <w:bookmarkEnd w:id="56"/>
          </w:p>
        </w:tc>
      </w:tr>
      <w:tr w:rsidR="004563ED" w:rsidRPr="00A04B52" w:rsidTr="00AA2D70">
        <w:tc>
          <w:tcPr>
            <w:tcW w:w="2518" w:type="dxa"/>
            <w:shd w:val="clear" w:color="auto" w:fill="auto"/>
          </w:tcPr>
          <w:p w:rsidR="004563ED" w:rsidRPr="00A04B52" w:rsidRDefault="004563ED" w:rsidP="00AA2D70">
            <w:pPr>
              <w:pStyle w:val="Titre2"/>
              <w:numPr>
                <w:ilvl w:val="0"/>
                <w:numId w:val="0"/>
              </w:numPr>
              <w:tabs>
                <w:tab w:val="left" w:pos="708"/>
              </w:tabs>
              <w:ind w:left="142"/>
            </w:pPr>
            <w:bookmarkStart w:id="57" w:name="_Toc297842738"/>
            <w:bookmarkStart w:id="58" w:name="_Toc298144245"/>
            <w:bookmarkStart w:id="59" w:name="_Toc298145121"/>
            <w:bookmarkStart w:id="60" w:name="_Toc298158268"/>
            <w:r>
              <w:t>UC007</w:t>
            </w:r>
            <w:bookmarkEnd w:id="57"/>
            <w:bookmarkEnd w:id="58"/>
            <w:bookmarkEnd w:id="59"/>
            <w:bookmarkEnd w:id="60"/>
          </w:p>
        </w:tc>
        <w:tc>
          <w:tcPr>
            <w:tcW w:w="7371" w:type="dxa"/>
            <w:shd w:val="clear" w:color="auto" w:fill="auto"/>
          </w:tcPr>
          <w:p w:rsidR="004563ED" w:rsidRPr="004563ED" w:rsidRDefault="004563ED" w:rsidP="00AA2D70">
            <w:pPr>
              <w:pStyle w:val="Titre2"/>
              <w:numPr>
                <w:ilvl w:val="0"/>
                <w:numId w:val="0"/>
              </w:numPr>
              <w:tabs>
                <w:tab w:val="left" w:pos="708"/>
              </w:tabs>
              <w:ind w:left="34"/>
            </w:pPr>
            <w:bookmarkStart w:id="61" w:name="_Toc297842739"/>
            <w:bookmarkStart w:id="62" w:name="_Toc298144246"/>
            <w:bookmarkStart w:id="63" w:name="_Toc298145122"/>
            <w:bookmarkStart w:id="64" w:name="_Toc298158269"/>
            <w:r w:rsidRPr="004563ED">
              <w:t>Modifier le temps de simulation</w:t>
            </w:r>
            <w:bookmarkEnd w:id="61"/>
            <w:bookmarkEnd w:id="62"/>
            <w:bookmarkEnd w:id="63"/>
            <w:bookmarkEnd w:id="64"/>
          </w:p>
        </w:tc>
      </w:tr>
      <w:tr w:rsidR="004563ED" w:rsidRPr="00A04B52" w:rsidTr="00AA2D70">
        <w:tc>
          <w:tcPr>
            <w:tcW w:w="2518" w:type="dxa"/>
            <w:shd w:val="clear" w:color="auto" w:fill="auto"/>
          </w:tcPr>
          <w:p w:rsidR="004563ED" w:rsidRPr="00A04B52" w:rsidRDefault="004563ED" w:rsidP="00AA2D70">
            <w:pPr>
              <w:pStyle w:val="Titre2"/>
              <w:numPr>
                <w:ilvl w:val="0"/>
                <w:numId w:val="0"/>
              </w:numPr>
              <w:tabs>
                <w:tab w:val="left" w:pos="708"/>
              </w:tabs>
              <w:ind w:left="142"/>
            </w:pPr>
            <w:bookmarkStart w:id="65" w:name="_Toc297842740"/>
            <w:bookmarkStart w:id="66" w:name="_Toc298144247"/>
            <w:bookmarkStart w:id="67" w:name="_Toc298145123"/>
            <w:bookmarkStart w:id="68" w:name="_Toc298158270"/>
            <w:r>
              <w:t>UC008</w:t>
            </w:r>
            <w:bookmarkEnd w:id="65"/>
            <w:bookmarkEnd w:id="66"/>
            <w:bookmarkEnd w:id="67"/>
            <w:bookmarkEnd w:id="68"/>
          </w:p>
        </w:tc>
        <w:tc>
          <w:tcPr>
            <w:tcW w:w="7371" w:type="dxa"/>
            <w:shd w:val="clear" w:color="auto" w:fill="auto"/>
          </w:tcPr>
          <w:p w:rsidR="004563ED" w:rsidRPr="00A04B52" w:rsidRDefault="004563ED" w:rsidP="00AA2D70">
            <w:pPr>
              <w:pStyle w:val="Titre2"/>
              <w:numPr>
                <w:ilvl w:val="0"/>
                <w:numId w:val="0"/>
              </w:numPr>
              <w:tabs>
                <w:tab w:val="left" w:pos="708"/>
              </w:tabs>
              <w:ind w:left="34"/>
            </w:pPr>
            <w:bookmarkStart w:id="69" w:name="_Toc297842741"/>
            <w:bookmarkStart w:id="70" w:name="_Toc298144248"/>
            <w:bookmarkStart w:id="71" w:name="_Toc298145124"/>
            <w:bookmarkStart w:id="72" w:name="_Toc298158271"/>
            <w:r>
              <w:t>Sauvegarder une simulation</w:t>
            </w:r>
            <w:bookmarkEnd w:id="69"/>
            <w:bookmarkEnd w:id="70"/>
            <w:bookmarkEnd w:id="71"/>
            <w:bookmarkEnd w:id="72"/>
          </w:p>
        </w:tc>
      </w:tr>
      <w:tr w:rsidR="004563ED" w:rsidRPr="00A04B52" w:rsidTr="00AA2D70">
        <w:tc>
          <w:tcPr>
            <w:tcW w:w="2518" w:type="dxa"/>
            <w:shd w:val="clear" w:color="auto" w:fill="auto"/>
          </w:tcPr>
          <w:p w:rsidR="004563ED" w:rsidRPr="00A04B52" w:rsidRDefault="004563ED" w:rsidP="00AA2D70">
            <w:pPr>
              <w:pStyle w:val="Titre2"/>
              <w:numPr>
                <w:ilvl w:val="0"/>
                <w:numId w:val="0"/>
              </w:numPr>
              <w:tabs>
                <w:tab w:val="left" w:pos="708"/>
              </w:tabs>
              <w:ind w:left="142"/>
            </w:pPr>
            <w:bookmarkStart w:id="73" w:name="_Toc297842742"/>
            <w:bookmarkStart w:id="74" w:name="_Toc298144249"/>
            <w:bookmarkStart w:id="75" w:name="_Toc298145125"/>
            <w:bookmarkStart w:id="76" w:name="_Toc298158272"/>
            <w:r>
              <w:t>UC009</w:t>
            </w:r>
            <w:bookmarkEnd w:id="73"/>
            <w:bookmarkEnd w:id="74"/>
            <w:bookmarkEnd w:id="75"/>
            <w:bookmarkEnd w:id="76"/>
          </w:p>
        </w:tc>
        <w:tc>
          <w:tcPr>
            <w:tcW w:w="7371" w:type="dxa"/>
            <w:shd w:val="clear" w:color="auto" w:fill="auto"/>
          </w:tcPr>
          <w:p w:rsidR="004563ED" w:rsidRPr="00A04B52" w:rsidRDefault="004563ED" w:rsidP="00AA2D70">
            <w:pPr>
              <w:pStyle w:val="Titre2"/>
              <w:numPr>
                <w:ilvl w:val="0"/>
                <w:numId w:val="0"/>
              </w:numPr>
              <w:tabs>
                <w:tab w:val="left" w:pos="708"/>
              </w:tabs>
              <w:ind w:left="34"/>
            </w:pPr>
            <w:bookmarkStart w:id="77" w:name="_Toc297842743"/>
            <w:bookmarkStart w:id="78" w:name="_Toc298144250"/>
            <w:bookmarkStart w:id="79" w:name="_Toc298145126"/>
            <w:bookmarkStart w:id="80" w:name="_Toc298158273"/>
            <w:r>
              <w:t>Chargement une simulation</w:t>
            </w:r>
            <w:bookmarkEnd w:id="77"/>
            <w:bookmarkEnd w:id="78"/>
            <w:bookmarkEnd w:id="79"/>
            <w:bookmarkEnd w:id="80"/>
          </w:p>
        </w:tc>
      </w:tr>
      <w:tr w:rsidR="004563ED" w:rsidRPr="00A04B52" w:rsidTr="00AA2D70">
        <w:tc>
          <w:tcPr>
            <w:tcW w:w="2518" w:type="dxa"/>
            <w:shd w:val="clear" w:color="auto" w:fill="auto"/>
          </w:tcPr>
          <w:p w:rsidR="004563ED" w:rsidRPr="00A04B52" w:rsidRDefault="004563ED" w:rsidP="00AA2D70">
            <w:pPr>
              <w:pStyle w:val="Titre2"/>
              <w:numPr>
                <w:ilvl w:val="0"/>
                <w:numId w:val="0"/>
              </w:numPr>
              <w:tabs>
                <w:tab w:val="left" w:pos="708"/>
              </w:tabs>
              <w:ind w:left="142"/>
            </w:pPr>
            <w:bookmarkStart w:id="81" w:name="_Toc297842744"/>
            <w:bookmarkStart w:id="82" w:name="_Toc298144251"/>
            <w:bookmarkStart w:id="83" w:name="_Toc298145127"/>
            <w:bookmarkStart w:id="84" w:name="_Toc298158274"/>
            <w:r>
              <w:t>UC010</w:t>
            </w:r>
            <w:bookmarkEnd w:id="81"/>
            <w:bookmarkEnd w:id="82"/>
            <w:bookmarkEnd w:id="83"/>
            <w:bookmarkEnd w:id="84"/>
          </w:p>
        </w:tc>
        <w:tc>
          <w:tcPr>
            <w:tcW w:w="7371" w:type="dxa"/>
            <w:shd w:val="clear" w:color="auto" w:fill="auto"/>
          </w:tcPr>
          <w:p w:rsidR="004563ED" w:rsidRPr="004563ED" w:rsidRDefault="004563ED" w:rsidP="00AA2D70">
            <w:pPr>
              <w:pStyle w:val="Titre2"/>
              <w:numPr>
                <w:ilvl w:val="0"/>
                <w:numId w:val="0"/>
              </w:numPr>
              <w:tabs>
                <w:tab w:val="left" w:pos="708"/>
              </w:tabs>
              <w:ind w:left="34"/>
            </w:pPr>
            <w:bookmarkStart w:id="85" w:name="_Toc297842745"/>
            <w:bookmarkStart w:id="86" w:name="_Toc298144252"/>
            <w:bookmarkStart w:id="87" w:name="_Toc298145128"/>
            <w:bookmarkStart w:id="88" w:name="_Toc298158275"/>
            <w:r w:rsidRPr="004563ED">
              <w:t>Navigation par onglet dans l’IHM</w:t>
            </w:r>
            <w:bookmarkEnd w:id="85"/>
            <w:bookmarkEnd w:id="86"/>
            <w:bookmarkEnd w:id="87"/>
            <w:bookmarkEnd w:id="88"/>
          </w:p>
        </w:tc>
      </w:tr>
      <w:tr w:rsidR="004563ED" w:rsidRPr="004563ED" w:rsidTr="00AA2D70">
        <w:tc>
          <w:tcPr>
            <w:tcW w:w="2518" w:type="dxa"/>
            <w:shd w:val="clear" w:color="auto" w:fill="auto"/>
          </w:tcPr>
          <w:p w:rsidR="004563ED" w:rsidRDefault="004563ED" w:rsidP="00AA2D70">
            <w:pPr>
              <w:pStyle w:val="Titre2"/>
              <w:numPr>
                <w:ilvl w:val="0"/>
                <w:numId w:val="0"/>
              </w:numPr>
              <w:tabs>
                <w:tab w:val="left" w:pos="708"/>
              </w:tabs>
              <w:ind w:left="142"/>
            </w:pPr>
            <w:bookmarkStart w:id="89" w:name="_Toc297842746"/>
            <w:bookmarkStart w:id="90" w:name="_Toc298144253"/>
            <w:bookmarkStart w:id="91" w:name="_Toc298145129"/>
            <w:bookmarkStart w:id="92" w:name="_Toc298158276"/>
            <w:r>
              <w:t>UC011</w:t>
            </w:r>
            <w:bookmarkEnd w:id="89"/>
            <w:bookmarkEnd w:id="90"/>
            <w:bookmarkEnd w:id="91"/>
            <w:bookmarkEnd w:id="92"/>
          </w:p>
        </w:tc>
        <w:tc>
          <w:tcPr>
            <w:tcW w:w="7371" w:type="dxa"/>
            <w:shd w:val="clear" w:color="auto" w:fill="auto"/>
          </w:tcPr>
          <w:p w:rsidR="004563ED" w:rsidRPr="004563ED" w:rsidRDefault="004563ED" w:rsidP="00AA2D70">
            <w:pPr>
              <w:pStyle w:val="Titre2"/>
              <w:numPr>
                <w:ilvl w:val="0"/>
                <w:numId w:val="0"/>
              </w:numPr>
              <w:tabs>
                <w:tab w:val="left" w:pos="708"/>
              </w:tabs>
              <w:ind w:left="34"/>
            </w:pPr>
            <w:bookmarkStart w:id="93" w:name="_Toc297842747"/>
            <w:bookmarkStart w:id="94" w:name="_Toc298144254"/>
            <w:bookmarkStart w:id="95" w:name="_Toc298145130"/>
            <w:bookmarkStart w:id="96" w:name="_Toc298158277"/>
            <w:r w:rsidRPr="004563ED">
              <w:t>Accéder au rapport de simulation</w:t>
            </w:r>
            <w:bookmarkEnd w:id="93"/>
            <w:bookmarkEnd w:id="94"/>
            <w:bookmarkEnd w:id="95"/>
            <w:bookmarkEnd w:id="96"/>
          </w:p>
        </w:tc>
      </w:tr>
      <w:tr w:rsidR="004563ED" w:rsidRPr="004563ED" w:rsidTr="00AA2D70">
        <w:tc>
          <w:tcPr>
            <w:tcW w:w="2518" w:type="dxa"/>
            <w:shd w:val="clear" w:color="auto" w:fill="auto"/>
          </w:tcPr>
          <w:p w:rsidR="004563ED" w:rsidRDefault="004563ED" w:rsidP="00AA2D70">
            <w:pPr>
              <w:pStyle w:val="Titre2"/>
              <w:numPr>
                <w:ilvl w:val="0"/>
                <w:numId w:val="0"/>
              </w:numPr>
              <w:tabs>
                <w:tab w:val="left" w:pos="708"/>
              </w:tabs>
              <w:ind w:left="142"/>
            </w:pPr>
            <w:bookmarkStart w:id="97" w:name="_Toc297842748"/>
            <w:bookmarkStart w:id="98" w:name="_Toc298144255"/>
            <w:bookmarkStart w:id="99" w:name="_Toc298145131"/>
            <w:bookmarkStart w:id="100" w:name="_Toc298158278"/>
            <w:r>
              <w:t>UC012</w:t>
            </w:r>
            <w:bookmarkEnd w:id="97"/>
            <w:bookmarkEnd w:id="98"/>
            <w:bookmarkEnd w:id="99"/>
            <w:bookmarkEnd w:id="100"/>
          </w:p>
        </w:tc>
        <w:tc>
          <w:tcPr>
            <w:tcW w:w="7371" w:type="dxa"/>
            <w:shd w:val="clear" w:color="auto" w:fill="auto"/>
          </w:tcPr>
          <w:p w:rsidR="004563ED" w:rsidRPr="004563ED" w:rsidRDefault="004563ED" w:rsidP="00AA2D70">
            <w:pPr>
              <w:pStyle w:val="Titre2"/>
              <w:numPr>
                <w:ilvl w:val="0"/>
                <w:numId w:val="0"/>
              </w:numPr>
              <w:tabs>
                <w:tab w:val="left" w:pos="708"/>
              </w:tabs>
              <w:ind w:left="34"/>
            </w:pPr>
            <w:bookmarkStart w:id="101" w:name="_Toc297842749"/>
            <w:bookmarkStart w:id="102" w:name="_Toc298144256"/>
            <w:bookmarkStart w:id="103" w:name="_Toc298145132"/>
            <w:bookmarkStart w:id="104" w:name="_Toc298158279"/>
            <w:r w:rsidRPr="004563ED">
              <w:t>Export d’un rapport de simulation</w:t>
            </w:r>
            <w:bookmarkEnd w:id="101"/>
            <w:bookmarkEnd w:id="102"/>
            <w:bookmarkEnd w:id="103"/>
            <w:bookmarkEnd w:id="104"/>
          </w:p>
        </w:tc>
      </w:tr>
      <w:tr w:rsidR="004563ED" w:rsidRPr="00A04B52" w:rsidTr="00AA2D70">
        <w:tc>
          <w:tcPr>
            <w:tcW w:w="2518" w:type="dxa"/>
            <w:shd w:val="clear" w:color="auto" w:fill="auto"/>
          </w:tcPr>
          <w:p w:rsidR="004563ED" w:rsidRDefault="004563ED" w:rsidP="00AA2D70">
            <w:pPr>
              <w:pStyle w:val="Titre2"/>
              <w:numPr>
                <w:ilvl w:val="0"/>
                <w:numId w:val="0"/>
              </w:numPr>
              <w:tabs>
                <w:tab w:val="left" w:pos="708"/>
              </w:tabs>
              <w:ind w:left="142"/>
            </w:pPr>
            <w:bookmarkStart w:id="105" w:name="_Toc297842750"/>
            <w:bookmarkStart w:id="106" w:name="_Toc298144257"/>
            <w:bookmarkStart w:id="107" w:name="_Toc298145133"/>
            <w:bookmarkStart w:id="108" w:name="_Toc298158280"/>
            <w:r>
              <w:t>UC013</w:t>
            </w:r>
            <w:bookmarkEnd w:id="105"/>
            <w:bookmarkEnd w:id="106"/>
            <w:bookmarkEnd w:id="107"/>
            <w:bookmarkEnd w:id="108"/>
          </w:p>
        </w:tc>
        <w:tc>
          <w:tcPr>
            <w:tcW w:w="7371" w:type="dxa"/>
            <w:shd w:val="clear" w:color="auto" w:fill="auto"/>
          </w:tcPr>
          <w:p w:rsidR="004563ED" w:rsidRDefault="004563ED" w:rsidP="00AA2D70">
            <w:pPr>
              <w:pStyle w:val="Titre2"/>
              <w:numPr>
                <w:ilvl w:val="0"/>
                <w:numId w:val="0"/>
              </w:numPr>
              <w:tabs>
                <w:tab w:val="left" w:pos="708"/>
              </w:tabs>
              <w:ind w:left="34"/>
            </w:pPr>
            <w:bookmarkStart w:id="109" w:name="_Toc297842751"/>
            <w:bookmarkStart w:id="110" w:name="_Toc298144258"/>
            <w:bookmarkStart w:id="111" w:name="_Toc298145134"/>
            <w:bookmarkStart w:id="112" w:name="_Toc298158281"/>
            <w:r>
              <w:t>Fermeture du programme</w:t>
            </w:r>
            <w:bookmarkEnd w:id="109"/>
            <w:bookmarkEnd w:id="110"/>
            <w:bookmarkEnd w:id="111"/>
            <w:bookmarkEnd w:id="112"/>
          </w:p>
        </w:tc>
      </w:tr>
    </w:tbl>
    <w:p w:rsidR="004563ED" w:rsidRDefault="004563ED" w:rsidP="004563ED"/>
    <w:p w:rsidR="002220C6" w:rsidRPr="0068693E" w:rsidRDefault="0068693E">
      <w:pPr>
        <w:widowControl/>
        <w:spacing w:line="240" w:lineRule="auto"/>
        <w:rPr>
          <w:i/>
        </w:rPr>
      </w:pPr>
      <w:r w:rsidRPr="0068693E">
        <w:rPr>
          <w:i/>
        </w:rPr>
        <w:t>Cette liste constitue un seul rappel des cas d’utilisation, leur description et déroulement est explicité dans le FRS.</w:t>
      </w:r>
    </w:p>
    <w:p w:rsidR="0068693E" w:rsidRDefault="0068693E">
      <w:pPr>
        <w:widowControl/>
        <w:spacing w:line="240" w:lineRule="auto"/>
      </w:pPr>
      <w:r>
        <w:br w:type="page"/>
      </w:r>
    </w:p>
    <w:p w:rsidR="0068693E" w:rsidRDefault="0068693E">
      <w:pPr>
        <w:widowControl/>
        <w:spacing w:line="240" w:lineRule="auto"/>
      </w:pPr>
    </w:p>
    <w:p w:rsidR="00773569" w:rsidRDefault="00896430">
      <w:pPr>
        <w:pStyle w:val="Titre1"/>
      </w:pPr>
      <w:bookmarkStart w:id="113" w:name="_Toc298158282"/>
      <w:r>
        <w:t xml:space="preserve">Structure </w:t>
      </w:r>
      <w:r w:rsidR="007364D0">
        <w:t>et vue des couches</w:t>
      </w:r>
      <w:bookmarkEnd w:id="113"/>
    </w:p>
    <w:p w:rsidR="008B0B39" w:rsidRDefault="008B0B39" w:rsidP="008B0B39"/>
    <w:p w:rsidR="008B0B39" w:rsidRDefault="008B0B39" w:rsidP="008B0B39">
      <w:r>
        <w:t xml:space="preserve">Le programme se décomposera des couches suivantes : </w:t>
      </w:r>
    </w:p>
    <w:p w:rsidR="002220C6" w:rsidRDefault="002220C6" w:rsidP="008B0B39"/>
    <w:p w:rsidR="008B0B39" w:rsidRDefault="00386341" w:rsidP="008B0B39">
      <w:r>
        <w:rPr>
          <w:noProof/>
          <w:lang w:val="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1" type="#_x0000_t102" style="position:absolute;margin-left:-21.75pt;margin-top:26.8pt;width:28.45pt;height:116.35pt;flip:y;z-index:251661312"/>
        </w:pict>
      </w:r>
      <w:r>
        <w:rPr>
          <w:noProof/>
          <w:lang w:val="en-US"/>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0" type="#_x0000_t103" style="position:absolute;margin-left:334.05pt;margin-top:111.35pt;width:22.6pt;height:88.75pt;z-index:251660288"/>
        </w:pict>
      </w:r>
      <w:r>
        <w:rPr>
          <w:noProof/>
          <w:lang w:val="en-US"/>
        </w:rPr>
        <w:pict>
          <v:shape id="_x0000_s1029" type="#_x0000_t103" style="position:absolute;margin-left:416.95pt;margin-top:143.15pt;width:50.25pt;height:96.3pt;z-index:251659264"/>
        </w:pict>
      </w:r>
      <w:r>
        <w:rPr>
          <w:noProof/>
          <w:lang w:val="en-US"/>
        </w:rPr>
        <w:pict>
          <v:shape id="_x0000_s1028" type="#_x0000_t102" style="position:absolute;margin-left:-30.95pt;margin-top:4.2pt;width:59.4pt;height:224.35pt;flip:y;z-index:251658240"/>
        </w:pict>
      </w:r>
      <w:r w:rsidR="008B0B39">
        <w:rPr>
          <w:noProof/>
          <w:lang w:eastAsia="fr-FR"/>
        </w:rPr>
        <w:drawing>
          <wp:inline distT="0" distB="0" distL="0" distR="0">
            <wp:extent cx="5486400" cy="3200400"/>
            <wp:effectExtent l="0" t="3810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B0B39" w:rsidRDefault="008B0B39" w:rsidP="008B0B39"/>
    <w:p w:rsidR="008B0B39" w:rsidRDefault="008B0B39" w:rsidP="008B0B39"/>
    <w:p w:rsidR="008B0B39" w:rsidRDefault="008B0B39" w:rsidP="008B0B39">
      <w:r>
        <w:t xml:space="preserve">Ce découpage par couche a plusieurs vocations. La toute première est de préserver </w:t>
      </w:r>
      <w:r w:rsidR="0010085D">
        <w:t>à</w:t>
      </w:r>
      <w:r>
        <w:t xml:space="preserve"> tout moment l’intégrité de la mémoire, partie la plus critique de notre programme. En isolant cette couche on obtient ainsi davantage de sécurité. </w:t>
      </w:r>
    </w:p>
    <w:p w:rsidR="008B0B39" w:rsidRDefault="008B0B39" w:rsidP="008B0B39"/>
    <w:p w:rsidR="008B0B39" w:rsidRDefault="008B0B39" w:rsidP="008B0B39">
      <w:r>
        <w:t>La deuxième étape est de séparer la gestion du temps du moteur. Le moteur va générer une file d’événement correspondant à la totalité de notre simulation que le timer va afficher suivant le rythme choisit. Nous aurons donc une file d’événement totale correspondant à l’intégralité de notre simulation mais avec une vitesse d’affichage différente.</w:t>
      </w:r>
    </w:p>
    <w:p w:rsidR="008B0B39" w:rsidRDefault="008B0B39" w:rsidP="008B0B39"/>
    <w:p w:rsidR="008B0B39" w:rsidRDefault="008B0B39" w:rsidP="008B0B39">
      <w:r>
        <w:t xml:space="preserve">Dernièrement, parlons effectivement de cet affichage. Celui-ci est totalement séparé des autres couches afin de pouvoir modifier l’interface graphique sans avoir à modifier le code sur laquelle elle s’appuie. Nous pouvons alors imaginer avoir un logiciel multi plateforme et compatible à différents types d’écrans, où nous aurions juste à porter et modifier l’IHM. </w:t>
      </w:r>
    </w:p>
    <w:p w:rsidR="008B0B39" w:rsidRDefault="008B0B39" w:rsidP="008B0B39"/>
    <w:p w:rsidR="008B0B39" w:rsidRDefault="008B0B39" w:rsidP="008B0B39">
      <w:r>
        <w:t>Par ailleurs, ce découpage par couches nous permet de correctement fractionner le travail ainsi que de facilement réaliser test unitaires et tests d’intégration.</w:t>
      </w:r>
    </w:p>
    <w:p w:rsidR="005A49F8" w:rsidRDefault="002220C6" w:rsidP="004563ED">
      <w:pPr>
        <w:pStyle w:val="Titre1"/>
        <w:numPr>
          <w:ilvl w:val="0"/>
          <w:numId w:val="0"/>
        </w:numPr>
        <w:rPr>
          <w:rFonts w:ascii="Times New Roman" w:hAnsi="Times New Roman"/>
          <w:b w:val="0"/>
          <w:sz w:val="22"/>
        </w:rPr>
      </w:pPr>
      <w:bookmarkStart w:id="114" w:name="_Toc298158283"/>
      <w:r>
        <w:rPr>
          <w:rFonts w:ascii="Times New Roman" w:hAnsi="Times New Roman"/>
          <w:b w:val="0"/>
          <w:sz w:val="22"/>
        </w:rPr>
        <w:t>La mémoire est constituée d’un ensemble de fichier binaire ou CSV. Les fichiers CSV servant à compléter manuellement et dans un tableur nos différentes bases de données (normales météorologiques, équipements des habitations, consommations énergétiques). Les fichiers binaires serviront pour les fichiers de sauvegarde.</w:t>
      </w:r>
      <w:bookmarkEnd w:id="114"/>
    </w:p>
    <w:p w:rsidR="002220C6" w:rsidRDefault="002220C6" w:rsidP="002220C6"/>
    <w:p w:rsidR="002220C6" w:rsidRDefault="002220C6" w:rsidP="002220C6">
      <w:r>
        <w:lastRenderedPageBreak/>
        <w:t>L’IHM s’appuiera sur la librairie GTK+ avec le plugin drawing afin de pouvoir tracer les habitations.</w:t>
      </w:r>
    </w:p>
    <w:p w:rsidR="002220C6" w:rsidRDefault="002220C6" w:rsidP="002220C6"/>
    <w:p w:rsidR="002220C6" w:rsidRDefault="002220C6" w:rsidP="002220C6">
      <w:pPr>
        <w:ind w:left="720" w:hanging="720"/>
      </w:pPr>
      <w:r>
        <w:t>Le timer se réalisera à partir de la commande processeur sleep en C.</w:t>
      </w:r>
    </w:p>
    <w:p w:rsidR="002220C6" w:rsidRDefault="002220C6" w:rsidP="002220C6">
      <w:pPr>
        <w:ind w:left="720" w:hanging="720"/>
      </w:pPr>
    </w:p>
    <w:p w:rsidR="002220C6" w:rsidRPr="002220C6" w:rsidRDefault="002220C6" w:rsidP="002220C6">
      <w:pPr>
        <w:widowControl/>
        <w:spacing w:line="240" w:lineRule="auto"/>
        <w:rPr>
          <w:rFonts w:ascii="Arial" w:hAnsi="Arial" w:cs="Arial"/>
          <w:sz w:val="24"/>
          <w:szCs w:val="24"/>
        </w:rPr>
      </w:pPr>
      <w:r>
        <w:t xml:space="preserve">Le moteur de simulation fonctionne à partir de données réelles s’appuyant sur des sources (articles,…). La création d’événement  fonctionne comme indiqué dans le document : </w:t>
      </w:r>
      <w:r w:rsidRPr="002220C6">
        <w:t>PROJET IA P20 Simulation.pdf</w:t>
      </w:r>
    </w:p>
    <w:sectPr w:rsidR="002220C6" w:rsidRPr="002220C6" w:rsidSect="00773569">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341" w:rsidRDefault="00386341">
      <w:pPr>
        <w:spacing w:line="240" w:lineRule="auto"/>
      </w:pPr>
      <w:r>
        <w:separator/>
      </w:r>
    </w:p>
  </w:endnote>
  <w:endnote w:type="continuationSeparator" w:id="0">
    <w:p w:rsidR="00386341" w:rsidRDefault="003863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569" w:rsidRDefault="00773569">
    <w:pPr>
      <w:pStyle w:val="Pieddepage"/>
      <w:framePr w:wrap="around" w:vAnchor="text" w:hAnchor="margin" w:xAlign="right" w:y="1"/>
      <w:rPr>
        <w:rStyle w:val="Numrodepage"/>
      </w:rPr>
    </w:pPr>
    <w:r>
      <w:rPr>
        <w:rStyle w:val="Numrodepage"/>
      </w:rPr>
      <w:fldChar w:fldCharType="begin"/>
    </w:r>
    <w:r w:rsidR="00896430">
      <w:rPr>
        <w:rStyle w:val="Numrodepage"/>
      </w:rPr>
      <w:instrText xml:space="preserve">PAGE  </w:instrText>
    </w:r>
    <w:r>
      <w:rPr>
        <w:rStyle w:val="Numrodepage"/>
      </w:rPr>
      <w:fldChar w:fldCharType="end"/>
    </w:r>
  </w:p>
  <w:p w:rsidR="00773569" w:rsidRDefault="0077356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9F8" w:rsidRPr="005A49F8" w:rsidRDefault="005A49F8" w:rsidP="005A49F8">
    <w:pPr>
      <w:pStyle w:val="En-tte"/>
      <w:tabs>
        <w:tab w:val="left" w:pos="1701"/>
        <w:tab w:val="left" w:pos="2694"/>
        <w:tab w:val="left" w:pos="4820"/>
        <w:tab w:val="left" w:pos="7371"/>
      </w:tabs>
      <w:jc w:val="center"/>
      <w:rPr>
        <w:rStyle w:val="Numrodepage"/>
        <w:rFonts w:ascii="Arial" w:hAnsi="Arial" w:cs="Arial"/>
        <w:shadow/>
        <w:szCs w:val="16"/>
      </w:rPr>
    </w:pPr>
    <w:r>
      <w:rPr>
        <w:rFonts w:ascii="Arial" w:hAnsi="Arial" w:cs="Arial"/>
        <w:color w:val="666699"/>
        <w:sz w:val="16"/>
        <w:szCs w:val="16"/>
      </w:rPr>
      <w:tab/>
    </w:r>
    <w:r>
      <w:rPr>
        <w:rFonts w:ascii="Arial" w:hAnsi="Arial" w:cs="Arial"/>
        <w:color w:val="666699"/>
        <w:sz w:val="16"/>
        <w:szCs w:val="16"/>
      </w:rPr>
      <w:tab/>
    </w:r>
    <w:r>
      <w:rPr>
        <w:rFonts w:ascii="Arial" w:hAnsi="Arial" w:cs="Arial"/>
        <w:color w:val="666699"/>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773569" w:rsidRPr="00AD013E">
      <w:rPr>
        <w:rStyle w:val="Numrodepage"/>
        <w:rFonts w:ascii="Arial" w:hAnsi="Arial" w:cs="Arial"/>
        <w:shadow/>
        <w:szCs w:val="16"/>
      </w:rPr>
      <w:fldChar w:fldCharType="begin"/>
    </w:r>
    <w:r w:rsidRPr="00AD013E">
      <w:rPr>
        <w:rStyle w:val="Numrodepage"/>
        <w:rFonts w:ascii="Arial" w:hAnsi="Arial" w:cs="Arial"/>
        <w:shadow/>
        <w:szCs w:val="16"/>
      </w:rPr>
      <w:instrText xml:space="preserve"> PAGE </w:instrText>
    </w:r>
    <w:r w:rsidR="00773569" w:rsidRPr="00AD013E">
      <w:rPr>
        <w:rStyle w:val="Numrodepage"/>
        <w:rFonts w:ascii="Arial" w:hAnsi="Arial" w:cs="Arial"/>
        <w:shadow/>
        <w:szCs w:val="16"/>
      </w:rPr>
      <w:fldChar w:fldCharType="separate"/>
    </w:r>
    <w:r w:rsidR="00435E1E">
      <w:rPr>
        <w:rStyle w:val="Numrodepage"/>
        <w:rFonts w:ascii="Arial" w:hAnsi="Arial" w:cs="Arial"/>
        <w:shadow/>
        <w:noProof/>
        <w:szCs w:val="16"/>
      </w:rPr>
      <w:t>1</w:t>
    </w:r>
    <w:r w:rsidR="00773569" w:rsidRPr="00AD013E">
      <w:rPr>
        <w:rStyle w:val="Numrodepage"/>
        <w:rFonts w:ascii="Arial" w:hAnsi="Arial" w:cs="Arial"/>
        <w:shadow/>
        <w:szCs w:val="16"/>
      </w:rPr>
      <w:fldChar w:fldCharType="end"/>
    </w:r>
    <w:r w:rsidRPr="00AD013E">
      <w:rPr>
        <w:rStyle w:val="Numrodepage"/>
        <w:rFonts w:ascii="Arial" w:hAnsi="Arial" w:cs="Arial"/>
        <w:shadow/>
        <w:szCs w:val="16"/>
      </w:rPr>
      <w:t>/</w:t>
    </w:r>
    <w:r w:rsidR="00773569" w:rsidRPr="0011662F">
      <w:rPr>
        <w:rStyle w:val="Numrodepage"/>
        <w:rFonts w:ascii="Arial" w:hAnsi="Arial" w:cs="Arial"/>
        <w:shadow/>
        <w:szCs w:val="16"/>
      </w:rPr>
      <w:fldChar w:fldCharType="begin"/>
    </w:r>
    <w:r w:rsidRPr="0011662F">
      <w:rPr>
        <w:rStyle w:val="Numrodepage"/>
        <w:rFonts w:ascii="Arial" w:hAnsi="Arial" w:cs="Arial"/>
        <w:shadow/>
        <w:szCs w:val="16"/>
      </w:rPr>
      <w:instrText xml:space="preserve"> NUMPAGES </w:instrText>
    </w:r>
    <w:r w:rsidR="00773569" w:rsidRPr="0011662F">
      <w:rPr>
        <w:rStyle w:val="Numrodepage"/>
        <w:rFonts w:ascii="Arial" w:hAnsi="Arial" w:cs="Arial"/>
        <w:shadow/>
        <w:szCs w:val="16"/>
      </w:rPr>
      <w:fldChar w:fldCharType="separate"/>
    </w:r>
    <w:r w:rsidR="00435E1E">
      <w:rPr>
        <w:rStyle w:val="Numrodepage"/>
        <w:rFonts w:ascii="Arial" w:hAnsi="Arial" w:cs="Arial"/>
        <w:shadow/>
        <w:noProof/>
        <w:szCs w:val="16"/>
      </w:rPr>
      <w:t>7</w:t>
    </w:r>
    <w:r w:rsidR="00773569" w:rsidRPr="0011662F">
      <w:rPr>
        <w:rStyle w:val="Numrodepage"/>
        <w:rFonts w:ascii="Arial" w:hAnsi="Arial" w:cs="Arial"/>
        <w:shadow/>
        <w:szCs w:val="16"/>
      </w:rPr>
      <w:fldChar w:fldCharType="end"/>
    </w:r>
  </w:p>
  <w:p w:rsidR="005A49F8" w:rsidRPr="005A49F8" w:rsidRDefault="005A49F8" w:rsidP="005A49F8">
    <w:pPr>
      <w:pStyle w:val="Pieddepage"/>
      <w:ind w:right="360"/>
    </w:pPr>
    <w:r w:rsidRPr="005A49F8">
      <w:t>Benoit ECHE – Maxime RIVIERE</w:t>
    </w:r>
  </w:p>
  <w:p w:rsidR="005A49F8" w:rsidRPr="005A49F8" w:rsidRDefault="005A49F8" w:rsidP="005A49F8">
    <w:pPr>
      <w:pStyle w:val="Pieddepage"/>
      <w:ind w:right="360"/>
    </w:pPr>
    <w:r w:rsidRPr="005A49F8">
      <w:t>Projet Intelligence Artificielle</w:t>
    </w:r>
  </w:p>
  <w:p w:rsidR="005A49F8" w:rsidRDefault="005A49F8" w:rsidP="005A49F8">
    <w:pPr>
      <w:pStyle w:val="Pieddepage"/>
      <w:ind w:right="360"/>
    </w:pPr>
    <w:r>
      <w:t>ISFEn P20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3ED" w:rsidRPr="005A49F8" w:rsidRDefault="004563ED" w:rsidP="004563ED">
    <w:pPr>
      <w:pStyle w:val="En-tte"/>
      <w:tabs>
        <w:tab w:val="left" w:pos="1701"/>
        <w:tab w:val="left" w:pos="2694"/>
        <w:tab w:val="left" w:pos="4820"/>
        <w:tab w:val="left" w:pos="7371"/>
      </w:tabs>
      <w:jc w:val="center"/>
      <w:rPr>
        <w:rStyle w:val="Numrodepage"/>
        <w:rFonts w:ascii="Arial" w:hAnsi="Arial" w:cs="Arial"/>
        <w:shadow/>
        <w:szCs w:val="16"/>
      </w:rPr>
    </w:pPr>
    <w:r>
      <w:rPr>
        <w:rFonts w:ascii="Arial" w:hAnsi="Arial" w:cs="Arial"/>
        <w:color w:val="666699"/>
        <w:sz w:val="16"/>
        <w:szCs w:val="16"/>
      </w:rPr>
      <w:tab/>
    </w:r>
    <w:r>
      <w:rPr>
        <w:rFonts w:ascii="Arial" w:hAnsi="Arial" w:cs="Arial"/>
        <w:color w:val="666699"/>
        <w:sz w:val="16"/>
        <w:szCs w:val="16"/>
      </w:rPr>
      <w:tab/>
    </w:r>
    <w:r>
      <w:rPr>
        <w:rFonts w:ascii="Arial" w:hAnsi="Arial" w:cs="Arial"/>
        <w:color w:val="666699"/>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773569" w:rsidRPr="00AD013E">
      <w:rPr>
        <w:rStyle w:val="Numrodepage"/>
        <w:rFonts w:ascii="Arial" w:hAnsi="Arial" w:cs="Arial"/>
        <w:shadow/>
        <w:szCs w:val="16"/>
      </w:rPr>
      <w:fldChar w:fldCharType="begin"/>
    </w:r>
    <w:r w:rsidRPr="004563ED">
      <w:rPr>
        <w:rStyle w:val="Numrodepage"/>
        <w:rFonts w:ascii="Arial" w:hAnsi="Arial" w:cs="Arial"/>
        <w:shadow/>
        <w:szCs w:val="16"/>
      </w:rPr>
      <w:instrText xml:space="preserve"> PAGE </w:instrText>
    </w:r>
    <w:r w:rsidR="00773569" w:rsidRPr="00AD013E">
      <w:rPr>
        <w:rStyle w:val="Numrodepage"/>
        <w:rFonts w:ascii="Arial" w:hAnsi="Arial" w:cs="Arial"/>
        <w:shadow/>
        <w:szCs w:val="16"/>
      </w:rPr>
      <w:fldChar w:fldCharType="separate"/>
    </w:r>
    <w:r w:rsidR="00435E1E">
      <w:rPr>
        <w:rStyle w:val="Numrodepage"/>
        <w:rFonts w:ascii="Arial" w:hAnsi="Arial" w:cs="Arial"/>
        <w:shadow/>
        <w:noProof/>
        <w:szCs w:val="16"/>
      </w:rPr>
      <w:t>2</w:t>
    </w:r>
    <w:r w:rsidR="00773569" w:rsidRPr="00AD013E">
      <w:rPr>
        <w:rStyle w:val="Numrodepage"/>
        <w:rFonts w:ascii="Arial" w:hAnsi="Arial" w:cs="Arial"/>
        <w:shadow/>
        <w:szCs w:val="16"/>
      </w:rPr>
      <w:fldChar w:fldCharType="end"/>
    </w:r>
    <w:r w:rsidRPr="004563ED">
      <w:rPr>
        <w:rStyle w:val="Numrodepage"/>
        <w:rFonts w:ascii="Arial" w:hAnsi="Arial" w:cs="Arial"/>
        <w:shadow/>
        <w:szCs w:val="16"/>
      </w:rPr>
      <w:t>/</w:t>
    </w:r>
    <w:r w:rsidR="00773569" w:rsidRPr="0011662F">
      <w:rPr>
        <w:rStyle w:val="Numrodepage"/>
        <w:rFonts w:ascii="Arial" w:hAnsi="Arial" w:cs="Arial"/>
        <w:shadow/>
        <w:szCs w:val="16"/>
      </w:rPr>
      <w:fldChar w:fldCharType="begin"/>
    </w:r>
    <w:r w:rsidRPr="004563ED">
      <w:rPr>
        <w:rStyle w:val="Numrodepage"/>
        <w:rFonts w:ascii="Arial" w:hAnsi="Arial" w:cs="Arial"/>
        <w:shadow/>
        <w:szCs w:val="16"/>
      </w:rPr>
      <w:instrText xml:space="preserve"> NUMPAGES </w:instrText>
    </w:r>
    <w:r w:rsidR="00773569" w:rsidRPr="0011662F">
      <w:rPr>
        <w:rStyle w:val="Numrodepage"/>
        <w:rFonts w:ascii="Arial" w:hAnsi="Arial" w:cs="Arial"/>
        <w:shadow/>
        <w:szCs w:val="16"/>
      </w:rPr>
      <w:fldChar w:fldCharType="separate"/>
    </w:r>
    <w:r w:rsidR="00435E1E">
      <w:rPr>
        <w:rStyle w:val="Numrodepage"/>
        <w:rFonts w:ascii="Arial" w:hAnsi="Arial" w:cs="Arial"/>
        <w:shadow/>
        <w:noProof/>
        <w:szCs w:val="16"/>
      </w:rPr>
      <w:t>7</w:t>
    </w:r>
    <w:r w:rsidR="00773569" w:rsidRPr="0011662F">
      <w:rPr>
        <w:rStyle w:val="Numrodepage"/>
        <w:rFonts w:ascii="Arial" w:hAnsi="Arial" w:cs="Arial"/>
        <w:shadow/>
        <w:szCs w:val="16"/>
      </w:rPr>
      <w:fldChar w:fldCharType="end"/>
    </w:r>
  </w:p>
  <w:p w:rsidR="004563ED" w:rsidRPr="005A49F8" w:rsidRDefault="004563ED" w:rsidP="004563ED">
    <w:pPr>
      <w:pStyle w:val="Pieddepage"/>
      <w:ind w:right="360"/>
    </w:pPr>
    <w:r w:rsidRPr="005A49F8">
      <w:t>Benoit ECHE – Maxime RIVIERE</w:t>
    </w:r>
  </w:p>
  <w:p w:rsidR="004563ED" w:rsidRPr="005A49F8" w:rsidRDefault="004563ED" w:rsidP="004563ED">
    <w:pPr>
      <w:pStyle w:val="Pieddepage"/>
      <w:ind w:right="360"/>
    </w:pPr>
    <w:r w:rsidRPr="005A49F8">
      <w:t>Projet Intelligence Artificielle</w:t>
    </w:r>
  </w:p>
  <w:p w:rsidR="004563ED" w:rsidRDefault="004563ED" w:rsidP="004563ED">
    <w:pPr>
      <w:pStyle w:val="Pieddepage"/>
      <w:ind w:right="360"/>
    </w:pPr>
    <w:r>
      <w:t>ISFEn P20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569" w:rsidRDefault="0077356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341" w:rsidRDefault="00386341">
      <w:pPr>
        <w:spacing w:line="240" w:lineRule="auto"/>
      </w:pPr>
      <w:r>
        <w:separator/>
      </w:r>
    </w:p>
  </w:footnote>
  <w:footnote w:type="continuationSeparator" w:id="0">
    <w:p w:rsidR="00386341" w:rsidRDefault="003863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569" w:rsidRDefault="00773569">
    <w:pPr>
      <w:rPr>
        <w:sz w:val="24"/>
      </w:rPr>
    </w:pPr>
  </w:p>
  <w:p w:rsidR="00773569" w:rsidRPr="005A49F8" w:rsidRDefault="00773569">
    <w:pPr>
      <w:pBdr>
        <w:top w:val="single" w:sz="6" w:space="1" w:color="auto"/>
      </w:pBdr>
      <w:rPr>
        <w:sz w:val="2"/>
        <w:szCs w:val="2"/>
      </w:rPr>
    </w:pPr>
  </w:p>
  <w:tbl>
    <w:tblP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88"/>
      <w:gridCol w:w="4788"/>
    </w:tblGrid>
    <w:tr w:rsidR="005A49F8" w:rsidRPr="005A49F8" w:rsidTr="00AA2D70">
      <w:tc>
        <w:tcPr>
          <w:tcW w:w="4788" w:type="dxa"/>
        </w:tcPr>
        <w:p w:rsidR="005A49F8" w:rsidRPr="005A49F8" w:rsidRDefault="007364D0" w:rsidP="00AA2D70">
          <w:pPr>
            <w:rPr>
              <w:sz w:val="24"/>
            </w:rPr>
          </w:pPr>
          <w:r>
            <w:rPr>
              <w:noProof/>
              <w:lang w:eastAsia="fr-FR"/>
            </w:rPr>
            <w:drawing>
              <wp:inline distT="0" distB="0" distL="0" distR="0">
                <wp:extent cx="1754505" cy="499745"/>
                <wp:effectExtent l="19050" t="0" r="0" b="0"/>
                <wp:docPr id="101" name="Picture 101" descr="http://www.emse.fr/statique/img/logoENSM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emse.fr/statique/img/logoENSMSE.gif"/>
                        <pic:cNvPicPr>
                          <a:picLocks noChangeAspect="1" noChangeArrowheads="1"/>
                        </pic:cNvPicPr>
                      </pic:nvPicPr>
                      <pic:blipFill>
                        <a:blip r:embed="rId1"/>
                        <a:srcRect/>
                        <a:stretch>
                          <a:fillRect/>
                        </a:stretch>
                      </pic:blipFill>
                      <pic:spPr bwMode="auto">
                        <a:xfrm>
                          <a:off x="0" y="0"/>
                          <a:ext cx="1754505" cy="499745"/>
                        </a:xfrm>
                        <a:prstGeom prst="rect">
                          <a:avLst/>
                        </a:prstGeom>
                        <a:noFill/>
                        <a:ln w="9525">
                          <a:noFill/>
                          <a:miter lim="800000"/>
                          <a:headEnd/>
                          <a:tailEnd/>
                        </a:ln>
                      </pic:spPr>
                    </pic:pic>
                  </a:graphicData>
                </a:graphic>
              </wp:inline>
            </w:drawing>
          </w:r>
        </w:p>
      </w:tc>
      <w:tc>
        <w:tcPr>
          <w:tcW w:w="4788" w:type="dxa"/>
        </w:tcPr>
        <w:p w:rsidR="005A49F8" w:rsidRPr="005A49F8" w:rsidRDefault="007364D0" w:rsidP="00AA2D70">
          <w:pPr>
            <w:jc w:val="right"/>
            <w:rPr>
              <w:sz w:val="24"/>
            </w:rPr>
          </w:pPr>
          <w:r>
            <w:rPr>
              <w:noProof/>
              <w:lang w:eastAsia="fr-FR"/>
            </w:rPr>
            <w:drawing>
              <wp:inline distT="0" distB="0" distL="0" distR="0">
                <wp:extent cx="605790" cy="605790"/>
                <wp:effectExtent l="19050" t="0" r="3810" b="0"/>
                <wp:docPr id="102" name="Picture 102" descr="http://etudiant-itii-paca.space-forums.com/forums/2010-01/etudiant-itii-paca/images/si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etudiant-itii-paca.space-forums.com/forums/2010-01/etudiant-itii-paca/images/site_logo.gif"/>
                        <pic:cNvPicPr>
                          <a:picLocks noChangeAspect="1" noChangeArrowheads="1"/>
                        </pic:cNvPicPr>
                      </pic:nvPicPr>
                      <pic:blipFill>
                        <a:blip r:embed="rId2"/>
                        <a:srcRect/>
                        <a:stretch>
                          <a:fillRect/>
                        </a:stretch>
                      </pic:blipFill>
                      <pic:spPr bwMode="auto">
                        <a:xfrm>
                          <a:off x="0" y="0"/>
                          <a:ext cx="605790" cy="605790"/>
                        </a:xfrm>
                        <a:prstGeom prst="rect">
                          <a:avLst/>
                        </a:prstGeom>
                        <a:noFill/>
                        <a:ln w="9525">
                          <a:noFill/>
                          <a:miter lim="800000"/>
                          <a:headEnd/>
                          <a:tailEnd/>
                        </a:ln>
                      </pic:spPr>
                    </pic:pic>
                  </a:graphicData>
                </a:graphic>
              </wp:inline>
            </w:drawing>
          </w:r>
        </w:p>
      </w:tc>
    </w:tr>
  </w:tbl>
  <w:p w:rsidR="005A49F8" w:rsidRDefault="005A49F8">
    <w:pPr>
      <w:pBdr>
        <w:top w:val="single" w:sz="6" w:space="1" w:color="auto"/>
      </w:pBdr>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569" w:rsidRDefault="00773569">
    <w:pPr>
      <w:pStyle w:val="En-tte"/>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569" w:rsidRDefault="0077356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D7C4570"/>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563ED"/>
    <w:rsid w:val="0010085D"/>
    <w:rsid w:val="002220C6"/>
    <w:rsid w:val="00247568"/>
    <w:rsid w:val="00386341"/>
    <w:rsid w:val="003E5760"/>
    <w:rsid w:val="00435E1E"/>
    <w:rsid w:val="004563ED"/>
    <w:rsid w:val="005A49F8"/>
    <w:rsid w:val="0068693E"/>
    <w:rsid w:val="007364D0"/>
    <w:rsid w:val="00773569"/>
    <w:rsid w:val="00896430"/>
    <w:rsid w:val="008B0B39"/>
    <w:rsid w:val="00BA4BFD"/>
    <w:rsid w:val="00E7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569"/>
    <w:pPr>
      <w:widowControl w:val="0"/>
      <w:spacing w:line="240" w:lineRule="atLeast"/>
    </w:pPr>
    <w:rPr>
      <w:sz w:val="22"/>
      <w:lang w:val="fr-FR"/>
    </w:rPr>
  </w:style>
  <w:style w:type="paragraph" w:styleId="Titre1">
    <w:name w:val="heading 1"/>
    <w:basedOn w:val="Normal"/>
    <w:next w:val="Normal"/>
    <w:qFormat/>
    <w:rsid w:val="00773569"/>
    <w:pPr>
      <w:keepNext/>
      <w:numPr>
        <w:numId w:val="31"/>
      </w:numPr>
      <w:spacing w:before="120" w:after="60"/>
      <w:outlineLvl w:val="0"/>
    </w:pPr>
    <w:rPr>
      <w:rFonts w:ascii="Arial" w:hAnsi="Arial"/>
      <w:b/>
      <w:sz w:val="28"/>
    </w:rPr>
  </w:style>
  <w:style w:type="paragraph" w:styleId="Titre2">
    <w:name w:val="heading 2"/>
    <w:basedOn w:val="Titre1"/>
    <w:next w:val="Normal"/>
    <w:qFormat/>
    <w:rsid w:val="00773569"/>
    <w:pPr>
      <w:numPr>
        <w:ilvl w:val="1"/>
        <w:numId w:val="32"/>
      </w:numPr>
      <w:spacing w:before="240" w:after="120"/>
      <w:outlineLvl w:val="1"/>
    </w:pPr>
    <w:rPr>
      <w:sz w:val="24"/>
    </w:rPr>
  </w:style>
  <w:style w:type="paragraph" w:styleId="Titre3">
    <w:name w:val="heading 3"/>
    <w:basedOn w:val="Titre1"/>
    <w:next w:val="Normal"/>
    <w:qFormat/>
    <w:rsid w:val="00773569"/>
    <w:pPr>
      <w:numPr>
        <w:ilvl w:val="2"/>
        <w:numId w:val="33"/>
      </w:numPr>
      <w:spacing w:after="120"/>
      <w:outlineLvl w:val="2"/>
    </w:pPr>
    <w:rPr>
      <w:i/>
      <w:sz w:val="22"/>
    </w:rPr>
  </w:style>
  <w:style w:type="paragraph" w:styleId="Titre4">
    <w:name w:val="heading 4"/>
    <w:basedOn w:val="Titre1"/>
    <w:next w:val="Normal"/>
    <w:qFormat/>
    <w:rsid w:val="00773569"/>
    <w:pPr>
      <w:numPr>
        <w:ilvl w:val="3"/>
        <w:numId w:val="34"/>
      </w:numPr>
      <w:outlineLvl w:val="3"/>
    </w:pPr>
    <w:rPr>
      <w:b w:val="0"/>
      <w:sz w:val="20"/>
    </w:rPr>
  </w:style>
  <w:style w:type="paragraph" w:styleId="Titre5">
    <w:name w:val="heading 5"/>
    <w:basedOn w:val="Normal"/>
    <w:next w:val="Normal"/>
    <w:qFormat/>
    <w:rsid w:val="00773569"/>
    <w:pPr>
      <w:numPr>
        <w:ilvl w:val="4"/>
        <w:numId w:val="35"/>
      </w:numPr>
      <w:spacing w:before="240" w:after="60"/>
      <w:ind w:left="2880"/>
      <w:outlineLvl w:val="4"/>
    </w:pPr>
  </w:style>
  <w:style w:type="paragraph" w:styleId="Titre6">
    <w:name w:val="heading 6"/>
    <w:basedOn w:val="Normal"/>
    <w:next w:val="Normal"/>
    <w:qFormat/>
    <w:rsid w:val="00773569"/>
    <w:pPr>
      <w:numPr>
        <w:ilvl w:val="5"/>
        <w:numId w:val="36"/>
      </w:numPr>
      <w:spacing w:before="240" w:after="60"/>
      <w:ind w:left="2880"/>
      <w:outlineLvl w:val="5"/>
    </w:pPr>
    <w:rPr>
      <w:i/>
    </w:rPr>
  </w:style>
  <w:style w:type="paragraph" w:styleId="Titre7">
    <w:name w:val="heading 7"/>
    <w:basedOn w:val="Normal"/>
    <w:next w:val="Normal"/>
    <w:qFormat/>
    <w:rsid w:val="00773569"/>
    <w:pPr>
      <w:numPr>
        <w:ilvl w:val="6"/>
        <w:numId w:val="37"/>
      </w:numPr>
      <w:spacing w:before="240" w:after="60"/>
      <w:ind w:left="2880"/>
      <w:outlineLvl w:val="6"/>
    </w:pPr>
  </w:style>
  <w:style w:type="paragraph" w:styleId="Titre8">
    <w:name w:val="heading 8"/>
    <w:basedOn w:val="Normal"/>
    <w:next w:val="Normal"/>
    <w:qFormat/>
    <w:rsid w:val="00773569"/>
    <w:pPr>
      <w:numPr>
        <w:ilvl w:val="7"/>
        <w:numId w:val="38"/>
      </w:numPr>
      <w:spacing w:before="240" w:after="60"/>
      <w:ind w:left="2880"/>
      <w:outlineLvl w:val="7"/>
    </w:pPr>
    <w:rPr>
      <w:i/>
    </w:rPr>
  </w:style>
  <w:style w:type="paragraph" w:styleId="Titre9">
    <w:name w:val="heading 9"/>
    <w:basedOn w:val="Normal"/>
    <w:next w:val="Normal"/>
    <w:qFormat/>
    <w:rsid w:val="00773569"/>
    <w:pPr>
      <w:numPr>
        <w:ilvl w:val="8"/>
        <w:numId w:val="3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773569"/>
    <w:pPr>
      <w:spacing w:before="80"/>
      <w:ind w:left="720"/>
      <w:jc w:val="both"/>
    </w:pPr>
    <w:rPr>
      <w:color w:val="000000"/>
      <w:lang w:val="en-AU"/>
    </w:rPr>
  </w:style>
  <w:style w:type="paragraph" w:styleId="Titre">
    <w:name w:val="Title"/>
    <w:basedOn w:val="Normal"/>
    <w:next w:val="Normal"/>
    <w:qFormat/>
    <w:rsid w:val="00773569"/>
    <w:pPr>
      <w:spacing w:before="120" w:after="240" w:line="240" w:lineRule="auto"/>
      <w:jc w:val="center"/>
    </w:pPr>
    <w:rPr>
      <w:rFonts w:ascii="Arial" w:hAnsi="Arial"/>
      <w:b/>
      <w:sz w:val="36"/>
    </w:rPr>
  </w:style>
  <w:style w:type="paragraph" w:styleId="Sous-titre">
    <w:name w:val="Subtitle"/>
    <w:basedOn w:val="Normal"/>
    <w:qFormat/>
    <w:rsid w:val="00773569"/>
    <w:pPr>
      <w:spacing w:after="60"/>
      <w:jc w:val="center"/>
    </w:pPr>
    <w:rPr>
      <w:rFonts w:ascii="Arial" w:hAnsi="Arial"/>
      <w:i/>
      <w:sz w:val="36"/>
      <w:lang w:val="en-AU"/>
    </w:rPr>
  </w:style>
  <w:style w:type="paragraph" w:styleId="Retraitnormal">
    <w:name w:val="Normal Indent"/>
    <w:basedOn w:val="Normal"/>
    <w:semiHidden/>
    <w:rsid w:val="00773569"/>
    <w:pPr>
      <w:ind w:left="900" w:hanging="900"/>
    </w:pPr>
  </w:style>
  <w:style w:type="paragraph" w:styleId="TM1">
    <w:name w:val="toc 1"/>
    <w:basedOn w:val="Normal"/>
    <w:next w:val="Normal"/>
    <w:uiPriority w:val="39"/>
    <w:rsid w:val="00773569"/>
    <w:pPr>
      <w:tabs>
        <w:tab w:val="right" w:pos="9360"/>
      </w:tabs>
      <w:spacing w:before="240" w:after="60"/>
      <w:ind w:right="720"/>
    </w:pPr>
  </w:style>
  <w:style w:type="paragraph" w:styleId="TM2">
    <w:name w:val="toc 2"/>
    <w:basedOn w:val="Normal"/>
    <w:next w:val="Normal"/>
    <w:uiPriority w:val="39"/>
    <w:rsid w:val="00773569"/>
    <w:pPr>
      <w:tabs>
        <w:tab w:val="right" w:pos="9360"/>
      </w:tabs>
      <w:ind w:left="432" w:right="720"/>
    </w:pPr>
  </w:style>
  <w:style w:type="paragraph" w:styleId="TM3">
    <w:name w:val="toc 3"/>
    <w:basedOn w:val="Normal"/>
    <w:next w:val="Normal"/>
    <w:semiHidden/>
    <w:rsid w:val="00773569"/>
    <w:pPr>
      <w:tabs>
        <w:tab w:val="left" w:pos="1440"/>
        <w:tab w:val="left" w:pos="1600"/>
        <w:tab w:val="right" w:pos="9360"/>
      </w:tabs>
      <w:ind w:left="990"/>
    </w:pPr>
    <w:rPr>
      <w:noProof/>
    </w:rPr>
  </w:style>
  <w:style w:type="paragraph" w:styleId="En-tte">
    <w:name w:val="header"/>
    <w:aliases w:val="header odd"/>
    <w:basedOn w:val="Normal"/>
    <w:rsid w:val="00773569"/>
    <w:pPr>
      <w:tabs>
        <w:tab w:val="center" w:pos="4320"/>
        <w:tab w:val="right" w:pos="8640"/>
      </w:tabs>
    </w:pPr>
  </w:style>
  <w:style w:type="paragraph" w:styleId="Pieddepage">
    <w:name w:val="footer"/>
    <w:basedOn w:val="Normal"/>
    <w:rsid w:val="00773569"/>
    <w:pPr>
      <w:tabs>
        <w:tab w:val="center" w:pos="4320"/>
        <w:tab w:val="right" w:pos="8640"/>
      </w:tabs>
    </w:pPr>
  </w:style>
  <w:style w:type="character" w:styleId="Numrodepage">
    <w:name w:val="page number"/>
    <w:basedOn w:val="Policepardfaut"/>
    <w:rsid w:val="00773569"/>
  </w:style>
  <w:style w:type="paragraph" w:customStyle="1" w:styleId="Bullet1">
    <w:name w:val="Bullet1"/>
    <w:basedOn w:val="Normal"/>
    <w:rsid w:val="00773569"/>
    <w:pPr>
      <w:ind w:left="720" w:hanging="432"/>
    </w:pPr>
  </w:style>
  <w:style w:type="paragraph" w:customStyle="1" w:styleId="Bullet2">
    <w:name w:val="Bullet2"/>
    <w:basedOn w:val="Normal"/>
    <w:rsid w:val="00773569"/>
    <w:pPr>
      <w:ind w:left="1440" w:hanging="360"/>
    </w:pPr>
    <w:rPr>
      <w:color w:val="000080"/>
    </w:rPr>
  </w:style>
  <w:style w:type="paragraph" w:customStyle="1" w:styleId="Tabletext">
    <w:name w:val="Tabletext"/>
    <w:basedOn w:val="Normal"/>
    <w:rsid w:val="00773569"/>
    <w:pPr>
      <w:keepLines/>
      <w:spacing w:after="120"/>
    </w:pPr>
  </w:style>
  <w:style w:type="paragraph" w:styleId="Corpsdetexte">
    <w:name w:val="Body Text"/>
    <w:basedOn w:val="Normal"/>
    <w:semiHidden/>
    <w:rsid w:val="00773569"/>
    <w:pPr>
      <w:keepLines/>
      <w:spacing w:after="120"/>
      <w:ind w:left="720"/>
    </w:pPr>
  </w:style>
  <w:style w:type="paragraph" w:styleId="Explorateurdedocuments">
    <w:name w:val="Document Map"/>
    <w:basedOn w:val="Normal"/>
    <w:semiHidden/>
    <w:rsid w:val="00773569"/>
    <w:pPr>
      <w:shd w:val="clear" w:color="auto" w:fill="000080"/>
    </w:pPr>
    <w:rPr>
      <w:rFonts w:ascii="Tahoma" w:hAnsi="Tahoma"/>
    </w:rPr>
  </w:style>
  <w:style w:type="character" w:styleId="Appelnotedebasdep">
    <w:name w:val="footnote reference"/>
    <w:basedOn w:val="Policepardfaut"/>
    <w:semiHidden/>
    <w:rsid w:val="00773569"/>
    <w:rPr>
      <w:sz w:val="20"/>
      <w:vertAlign w:val="superscript"/>
    </w:rPr>
  </w:style>
  <w:style w:type="paragraph" w:styleId="Notedebasdepage">
    <w:name w:val="footnote text"/>
    <w:basedOn w:val="Normal"/>
    <w:semiHidden/>
    <w:rsid w:val="0077356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73569"/>
    <w:pPr>
      <w:spacing w:before="480" w:after="60" w:line="240" w:lineRule="auto"/>
      <w:jc w:val="center"/>
    </w:pPr>
    <w:rPr>
      <w:rFonts w:ascii="Arial" w:hAnsi="Arial"/>
      <w:b/>
      <w:kern w:val="28"/>
      <w:sz w:val="32"/>
    </w:rPr>
  </w:style>
  <w:style w:type="paragraph" w:customStyle="1" w:styleId="Paragraph1">
    <w:name w:val="Paragraph1"/>
    <w:basedOn w:val="Normal"/>
    <w:rsid w:val="00773569"/>
    <w:pPr>
      <w:spacing w:before="80" w:line="240" w:lineRule="auto"/>
      <w:jc w:val="both"/>
    </w:pPr>
  </w:style>
  <w:style w:type="paragraph" w:customStyle="1" w:styleId="Paragraph3">
    <w:name w:val="Paragraph3"/>
    <w:basedOn w:val="Normal"/>
    <w:rsid w:val="00773569"/>
    <w:pPr>
      <w:spacing w:before="80" w:line="240" w:lineRule="auto"/>
      <w:ind w:left="1530"/>
      <w:jc w:val="both"/>
    </w:pPr>
  </w:style>
  <w:style w:type="paragraph" w:customStyle="1" w:styleId="Paragraph4">
    <w:name w:val="Paragraph4"/>
    <w:basedOn w:val="Normal"/>
    <w:rsid w:val="00773569"/>
    <w:pPr>
      <w:spacing w:before="80" w:line="240" w:lineRule="auto"/>
      <w:ind w:left="2250"/>
      <w:jc w:val="both"/>
    </w:pPr>
  </w:style>
  <w:style w:type="paragraph" w:styleId="TM4">
    <w:name w:val="toc 4"/>
    <w:basedOn w:val="Normal"/>
    <w:next w:val="Normal"/>
    <w:autoRedefine/>
    <w:semiHidden/>
    <w:rsid w:val="00773569"/>
    <w:pPr>
      <w:ind w:left="600"/>
    </w:pPr>
  </w:style>
  <w:style w:type="paragraph" w:styleId="TM5">
    <w:name w:val="toc 5"/>
    <w:basedOn w:val="Normal"/>
    <w:next w:val="Normal"/>
    <w:autoRedefine/>
    <w:semiHidden/>
    <w:rsid w:val="00773569"/>
    <w:pPr>
      <w:ind w:left="800"/>
    </w:pPr>
  </w:style>
  <w:style w:type="paragraph" w:styleId="TM6">
    <w:name w:val="toc 6"/>
    <w:basedOn w:val="Normal"/>
    <w:next w:val="Normal"/>
    <w:autoRedefine/>
    <w:semiHidden/>
    <w:rsid w:val="00773569"/>
    <w:pPr>
      <w:ind w:left="1000"/>
    </w:pPr>
  </w:style>
  <w:style w:type="paragraph" w:styleId="TM7">
    <w:name w:val="toc 7"/>
    <w:basedOn w:val="Normal"/>
    <w:next w:val="Normal"/>
    <w:autoRedefine/>
    <w:semiHidden/>
    <w:rsid w:val="00773569"/>
    <w:pPr>
      <w:ind w:left="1200"/>
    </w:pPr>
  </w:style>
  <w:style w:type="paragraph" w:styleId="TM8">
    <w:name w:val="toc 8"/>
    <w:basedOn w:val="Normal"/>
    <w:next w:val="Normal"/>
    <w:autoRedefine/>
    <w:semiHidden/>
    <w:rsid w:val="00773569"/>
    <w:pPr>
      <w:ind w:left="1400"/>
    </w:pPr>
  </w:style>
  <w:style w:type="paragraph" w:styleId="TM9">
    <w:name w:val="toc 9"/>
    <w:basedOn w:val="Normal"/>
    <w:next w:val="Normal"/>
    <w:autoRedefine/>
    <w:semiHidden/>
    <w:rsid w:val="00773569"/>
    <w:pPr>
      <w:ind w:left="1600"/>
    </w:pPr>
  </w:style>
  <w:style w:type="paragraph" w:styleId="Corpsdetexte2">
    <w:name w:val="Body Text 2"/>
    <w:basedOn w:val="Normal"/>
    <w:semiHidden/>
    <w:rsid w:val="00773569"/>
    <w:rPr>
      <w:i/>
      <w:color w:val="0000FF"/>
    </w:rPr>
  </w:style>
  <w:style w:type="paragraph" w:styleId="Retraitcorpsdetexte">
    <w:name w:val="Body Text Indent"/>
    <w:basedOn w:val="Normal"/>
    <w:semiHidden/>
    <w:rsid w:val="00773569"/>
    <w:pPr>
      <w:ind w:left="720"/>
    </w:pPr>
    <w:rPr>
      <w:i/>
      <w:color w:val="0000FF"/>
      <w:u w:val="single"/>
    </w:rPr>
  </w:style>
  <w:style w:type="paragraph" w:customStyle="1" w:styleId="Body">
    <w:name w:val="Body"/>
    <w:basedOn w:val="Normal"/>
    <w:rsid w:val="00773569"/>
    <w:pPr>
      <w:widowControl/>
      <w:spacing w:before="120" w:line="240" w:lineRule="auto"/>
      <w:jc w:val="both"/>
    </w:pPr>
    <w:rPr>
      <w:rFonts w:ascii="Book Antiqua" w:hAnsi="Book Antiqua"/>
    </w:rPr>
  </w:style>
  <w:style w:type="paragraph" w:customStyle="1" w:styleId="Bullet">
    <w:name w:val="Bullet"/>
    <w:basedOn w:val="Normal"/>
    <w:rsid w:val="00773569"/>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rsid w:val="00773569"/>
    <w:pPr>
      <w:spacing w:after="120"/>
    </w:pPr>
    <w:rPr>
      <w:i/>
      <w:color w:val="0000FF"/>
    </w:rPr>
  </w:style>
  <w:style w:type="character" w:styleId="Lienhypertexte">
    <w:name w:val="Hyperlink"/>
    <w:basedOn w:val="Policepardfaut"/>
    <w:semiHidden/>
    <w:rsid w:val="00773569"/>
    <w:rPr>
      <w:color w:val="0000FF"/>
      <w:u w:val="single"/>
    </w:rPr>
  </w:style>
  <w:style w:type="character" w:styleId="lev">
    <w:name w:val="Strong"/>
    <w:basedOn w:val="Policepardfaut"/>
    <w:qFormat/>
    <w:rsid w:val="00773569"/>
    <w:rPr>
      <w:rFonts w:ascii="Arial" w:hAnsi="Arial"/>
      <w:b/>
      <w:bCs/>
      <w:sz w:val="16"/>
    </w:rPr>
  </w:style>
  <w:style w:type="character" w:styleId="Lienhypertextesuivivisit">
    <w:name w:val="FollowedHyperlink"/>
    <w:basedOn w:val="Policepardfaut"/>
    <w:semiHidden/>
    <w:rsid w:val="00773569"/>
    <w:rPr>
      <w:color w:val="800080"/>
      <w:u w:val="single"/>
    </w:rPr>
  </w:style>
  <w:style w:type="paragraph" w:styleId="NormalWeb">
    <w:name w:val="Normal (Web)"/>
    <w:basedOn w:val="Normal"/>
    <w:semiHidden/>
    <w:rsid w:val="00773569"/>
    <w:pPr>
      <w:widowControl/>
      <w:spacing w:before="100" w:beforeAutospacing="1" w:after="100" w:afterAutospacing="1" w:line="240" w:lineRule="auto"/>
    </w:pPr>
    <w:rPr>
      <w:sz w:val="24"/>
      <w:szCs w:val="24"/>
    </w:rPr>
  </w:style>
  <w:style w:type="paragraph" w:styleId="PrformatHTML">
    <w:name w:val="HTML Preformatted"/>
    <w:basedOn w:val="Normal"/>
    <w:semiHidden/>
    <w:rsid w:val="007735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rsid w:val="00773569"/>
    <w:pPr>
      <w:spacing w:before="60" w:after="120"/>
      <w:jc w:val="right"/>
    </w:pPr>
    <w:rPr>
      <w:lang w:eastAsia="fr-FR"/>
    </w:rPr>
  </w:style>
  <w:style w:type="paragraph" w:customStyle="1" w:styleId="versiondoc">
    <w:name w:val="version_doc"/>
    <w:basedOn w:val="Titre"/>
    <w:rsid w:val="00773569"/>
    <w:pPr>
      <w:spacing w:before="0" w:after="0"/>
      <w:jc w:val="right"/>
    </w:pPr>
    <w:rPr>
      <w:sz w:val="28"/>
    </w:rPr>
  </w:style>
  <w:style w:type="paragraph" w:customStyle="1" w:styleId="infoblue0">
    <w:name w:val="infoblue"/>
    <w:basedOn w:val="Normal"/>
    <w:rsid w:val="00773569"/>
    <w:pPr>
      <w:widowControl/>
      <w:spacing w:after="120"/>
    </w:pPr>
    <w:rPr>
      <w:i/>
      <w:iCs/>
      <w:color w:val="0000FF"/>
      <w:lang w:eastAsia="fr-FR"/>
    </w:rPr>
  </w:style>
  <w:style w:type="paragraph" w:styleId="Retraitcorpsdetexte2">
    <w:name w:val="Body Text Indent 2"/>
    <w:basedOn w:val="Normal"/>
    <w:semiHidden/>
    <w:rsid w:val="00773569"/>
    <w:pPr>
      <w:ind w:left="709"/>
    </w:pPr>
  </w:style>
  <w:style w:type="table" w:styleId="Grilledutableau">
    <w:name w:val="Table Grid"/>
    <w:basedOn w:val="TableauNormal"/>
    <w:uiPriority w:val="59"/>
    <w:rsid w:val="005A4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e1">
    <w:name w:val="Paragraphe1"/>
    <w:basedOn w:val="Normal"/>
    <w:rsid w:val="004563ED"/>
    <w:pPr>
      <w:widowControl/>
      <w:spacing w:line="240" w:lineRule="auto"/>
      <w:ind w:left="567"/>
      <w:jc w:val="both"/>
    </w:pPr>
    <w:rPr>
      <w:rFonts w:ascii="Arial" w:hAnsi="Arial"/>
      <w:sz w:val="20"/>
    </w:rPr>
  </w:style>
  <w:style w:type="paragraph" w:styleId="Textedebulles">
    <w:name w:val="Balloon Text"/>
    <w:basedOn w:val="Normal"/>
    <w:link w:val="TextedebullesCar"/>
    <w:uiPriority w:val="99"/>
    <w:semiHidden/>
    <w:unhideWhenUsed/>
    <w:rsid w:val="008B0B3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0B39"/>
    <w:rPr>
      <w:rFonts w:ascii="Tahoma"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2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riviere\Local%20Settings\Temp\PEACH_DocumentArchitectureLogiciel.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20080D-4579-4E13-925C-2D75AE453FEF}"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7D7D37FA-5274-4043-8DED-4F7E0EC91881}">
      <dgm:prSet phldrT="[Text]"/>
      <dgm:spPr/>
      <dgm:t>
        <a:bodyPr/>
        <a:lstStyle/>
        <a:p>
          <a:r>
            <a:rPr lang="en-US"/>
            <a:t>Mémoire</a:t>
          </a:r>
        </a:p>
      </dgm:t>
    </dgm:pt>
    <dgm:pt modelId="{C89FB06D-4298-4B6D-A2D0-CB48CC603D54}" type="parTrans" cxnId="{DDE8DB18-2843-460E-A152-099048A97F48}">
      <dgm:prSet/>
      <dgm:spPr/>
      <dgm:t>
        <a:bodyPr/>
        <a:lstStyle/>
        <a:p>
          <a:endParaRPr lang="en-US"/>
        </a:p>
      </dgm:t>
    </dgm:pt>
    <dgm:pt modelId="{2B573CFC-2485-4829-BBBF-977AEFF60862}" type="sibTrans" cxnId="{DDE8DB18-2843-460E-A152-099048A97F48}">
      <dgm:prSet/>
      <dgm:spPr/>
      <dgm:t>
        <a:bodyPr/>
        <a:lstStyle/>
        <a:p>
          <a:endParaRPr lang="en-US"/>
        </a:p>
      </dgm:t>
    </dgm:pt>
    <dgm:pt modelId="{586AFC82-355C-487F-ACCA-EDA65BA4944E}">
      <dgm:prSet phldrT="[Text]"/>
      <dgm:spPr/>
      <dgm:t>
        <a:bodyPr/>
        <a:lstStyle/>
        <a:p>
          <a:r>
            <a:rPr lang="en-US"/>
            <a:t>Moteur</a:t>
          </a:r>
        </a:p>
      </dgm:t>
    </dgm:pt>
    <dgm:pt modelId="{62D2BCCF-F05A-4BF8-B089-F72483903AEE}" type="parTrans" cxnId="{903FFBC5-CF0A-4857-A1D6-FE76783D02A8}">
      <dgm:prSet/>
      <dgm:spPr/>
      <dgm:t>
        <a:bodyPr/>
        <a:lstStyle/>
        <a:p>
          <a:endParaRPr lang="en-US"/>
        </a:p>
      </dgm:t>
    </dgm:pt>
    <dgm:pt modelId="{9DF8AFC8-5868-4443-999C-28644F322F2A}" type="sibTrans" cxnId="{903FFBC5-CF0A-4857-A1D6-FE76783D02A8}">
      <dgm:prSet/>
      <dgm:spPr/>
      <dgm:t>
        <a:bodyPr/>
        <a:lstStyle/>
        <a:p>
          <a:endParaRPr lang="en-US"/>
        </a:p>
      </dgm:t>
    </dgm:pt>
    <dgm:pt modelId="{55C9F681-C1AC-4288-BA95-46892D42A5E9}">
      <dgm:prSet phldrT="[Text]"/>
      <dgm:spPr/>
      <dgm:t>
        <a:bodyPr/>
        <a:lstStyle/>
        <a:p>
          <a:r>
            <a:rPr lang="en-US"/>
            <a:t>Timer</a:t>
          </a:r>
        </a:p>
      </dgm:t>
    </dgm:pt>
    <dgm:pt modelId="{45679281-187F-44DC-90D5-032894540CE5}" type="parTrans" cxnId="{C5E971C0-CCE7-45E1-BDDD-215F68B85966}">
      <dgm:prSet/>
      <dgm:spPr/>
      <dgm:t>
        <a:bodyPr/>
        <a:lstStyle/>
        <a:p>
          <a:endParaRPr lang="en-US"/>
        </a:p>
      </dgm:t>
    </dgm:pt>
    <dgm:pt modelId="{A5A1FCF4-AB6E-4783-8A81-A508F473E85E}" type="sibTrans" cxnId="{C5E971C0-CCE7-45E1-BDDD-215F68B85966}">
      <dgm:prSet/>
      <dgm:spPr/>
      <dgm:t>
        <a:bodyPr/>
        <a:lstStyle/>
        <a:p>
          <a:endParaRPr lang="en-US"/>
        </a:p>
      </dgm:t>
    </dgm:pt>
    <dgm:pt modelId="{CD2F70BA-6D47-4E2D-8DE6-DEEF82FDC224}">
      <dgm:prSet phldrT="[Text]"/>
      <dgm:spPr/>
      <dgm:t>
        <a:bodyPr/>
        <a:lstStyle/>
        <a:p>
          <a:r>
            <a:rPr lang="en-US"/>
            <a:t>IHM</a:t>
          </a:r>
        </a:p>
      </dgm:t>
    </dgm:pt>
    <dgm:pt modelId="{45D7234A-569E-44B9-8B1D-4F401DEA8CF8}" type="parTrans" cxnId="{4C261869-871A-4E8F-83D8-D2F750657821}">
      <dgm:prSet/>
      <dgm:spPr/>
      <dgm:t>
        <a:bodyPr/>
        <a:lstStyle/>
        <a:p>
          <a:endParaRPr lang="en-US"/>
        </a:p>
      </dgm:t>
    </dgm:pt>
    <dgm:pt modelId="{94E09019-D7B5-4599-8EE0-95807332EA60}" type="sibTrans" cxnId="{4C261869-871A-4E8F-83D8-D2F750657821}">
      <dgm:prSet/>
      <dgm:spPr/>
      <dgm:t>
        <a:bodyPr/>
        <a:lstStyle/>
        <a:p>
          <a:endParaRPr lang="en-US"/>
        </a:p>
      </dgm:t>
    </dgm:pt>
    <dgm:pt modelId="{15D997EE-9921-48CE-91FE-CD3B2BED9C8E}" type="pres">
      <dgm:prSet presAssocID="{4420080D-4579-4E13-925C-2D75AE453FEF}" presName="Name0" presStyleCnt="0">
        <dgm:presLayoutVars>
          <dgm:chPref val="1"/>
          <dgm:dir/>
          <dgm:animOne val="branch"/>
          <dgm:animLvl val="lvl"/>
          <dgm:resizeHandles/>
        </dgm:presLayoutVars>
      </dgm:prSet>
      <dgm:spPr/>
      <dgm:t>
        <a:bodyPr/>
        <a:lstStyle/>
        <a:p>
          <a:endParaRPr lang="en-US"/>
        </a:p>
      </dgm:t>
    </dgm:pt>
    <dgm:pt modelId="{F868548C-0470-4062-AEDA-BEC6AA615C83}" type="pres">
      <dgm:prSet presAssocID="{7D7D37FA-5274-4043-8DED-4F7E0EC91881}" presName="vertOne" presStyleCnt="0"/>
      <dgm:spPr/>
    </dgm:pt>
    <dgm:pt modelId="{CAD5128D-E0E7-4B82-B685-2BA77C543540}" type="pres">
      <dgm:prSet presAssocID="{7D7D37FA-5274-4043-8DED-4F7E0EC91881}" presName="txOne" presStyleLbl="node0" presStyleIdx="0" presStyleCnt="1">
        <dgm:presLayoutVars>
          <dgm:chPref val="3"/>
        </dgm:presLayoutVars>
      </dgm:prSet>
      <dgm:spPr/>
      <dgm:t>
        <a:bodyPr/>
        <a:lstStyle/>
        <a:p>
          <a:endParaRPr lang="en-US"/>
        </a:p>
      </dgm:t>
    </dgm:pt>
    <dgm:pt modelId="{D698289E-B052-4C3E-A5C8-2CCC279EEC2B}" type="pres">
      <dgm:prSet presAssocID="{7D7D37FA-5274-4043-8DED-4F7E0EC91881}" presName="parTransOne" presStyleCnt="0"/>
      <dgm:spPr/>
    </dgm:pt>
    <dgm:pt modelId="{CEBBABB5-CB16-4AA8-98D4-2BD514A7322D}" type="pres">
      <dgm:prSet presAssocID="{7D7D37FA-5274-4043-8DED-4F7E0EC91881}" presName="horzOne" presStyleCnt="0"/>
      <dgm:spPr/>
    </dgm:pt>
    <dgm:pt modelId="{9D3C9090-A4D7-401E-8078-30155CCDAAF7}" type="pres">
      <dgm:prSet presAssocID="{586AFC82-355C-487F-ACCA-EDA65BA4944E}" presName="vertTwo" presStyleCnt="0"/>
      <dgm:spPr/>
    </dgm:pt>
    <dgm:pt modelId="{B9795F22-B8BF-4048-94E5-45CC765478E0}" type="pres">
      <dgm:prSet presAssocID="{586AFC82-355C-487F-ACCA-EDA65BA4944E}" presName="txTwo" presStyleLbl="node2" presStyleIdx="0" presStyleCnt="2">
        <dgm:presLayoutVars>
          <dgm:chPref val="3"/>
        </dgm:presLayoutVars>
      </dgm:prSet>
      <dgm:spPr/>
      <dgm:t>
        <a:bodyPr/>
        <a:lstStyle/>
        <a:p>
          <a:endParaRPr lang="en-US"/>
        </a:p>
      </dgm:t>
    </dgm:pt>
    <dgm:pt modelId="{549F4729-8B11-4717-B3EE-946CE9FA7F23}" type="pres">
      <dgm:prSet presAssocID="{586AFC82-355C-487F-ACCA-EDA65BA4944E}" presName="parTransTwo" presStyleCnt="0"/>
      <dgm:spPr/>
    </dgm:pt>
    <dgm:pt modelId="{7CA0F541-9E9F-466F-A13F-B5A68F6D13F6}" type="pres">
      <dgm:prSet presAssocID="{586AFC82-355C-487F-ACCA-EDA65BA4944E}" presName="horzTwo" presStyleCnt="0"/>
      <dgm:spPr/>
    </dgm:pt>
    <dgm:pt modelId="{221A309E-6020-40FE-949B-3C3815435198}" type="pres">
      <dgm:prSet presAssocID="{CD2F70BA-6D47-4E2D-8DE6-DEEF82FDC224}" presName="vertThree" presStyleCnt="0"/>
      <dgm:spPr/>
    </dgm:pt>
    <dgm:pt modelId="{800FF54C-E14F-46CB-96CE-BA7BFCA326F8}" type="pres">
      <dgm:prSet presAssocID="{CD2F70BA-6D47-4E2D-8DE6-DEEF82FDC224}" presName="txThree" presStyleLbl="node3" presStyleIdx="0" presStyleCnt="1" custScaleX="454135" custLinFactNeighborX="58762" custLinFactNeighborY="254">
        <dgm:presLayoutVars>
          <dgm:chPref val="3"/>
        </dgm:presLayoutVars>
      </dgm:prSet>
      <dgm:spPr/>
      <dgm:t>
        <a:bodyPr/>
        <a:lstStyle/>
        <a:p>
          <a:endParaRPr lang="en-US"/>
        </a:p>
      </dgm:t>
    </dgm:pt>
    <dgm:pt modelId="{54C2ADDE-CFE0-4512-9A08-E7CA1F660152}" type="pres">
      <dgm:prSet presAssocID="{CD2F70BA-6D47-4E2D-8DE6-DEEF82FDC224}" presName="horzThree" presStyleCnt="0"/>
      <dgm:spPr/>
    </dgm:pt>
    <dgm:pt modelId="{A9EBE305-DF34-4C5B-BCD2-7045F4DF08E7}" type="pres">
      <dgm:prSet presAssocID="{9DF8AFC8-5868-4443-999C-28644F322F2A}" presName="sibSpaceTwo" presStyleCnt="0"/>
      <dgm:spPr/>
    </dgm:pt>
    <dgm:pt modelId="{E31BCE0C-DC32-4492-92AC-15D3BB2DC4CE}" type="pres">
      <dgm:prSet presAssocID="{55C9F681-C1AC-4288-BA95-46892D42A5E9}" presName="vertTwo" presStyleCnt="0"/>
      <dgm:spPr/>
    </dgm:pt>
    <dgm:pt modelId="{771092C2-00ED-4FF8-9A69-5548B0384116}" type="pres">
      <dgm:prSet presAssocID="{55C9F681-C1AC-4288-BA95-46892D42A5E9}" presName="txTwo" presStyleLbl="node2" presStyleIdx="1" presStyleCnt="2">
        <dgm:presLayoutVars>
          <dgm:chPref val="3"/>
        </dgm:presLayoutVars>
      </dgm:prSet>
      <dgm:spPr/>
      <dgm:t>
        <a:bodyPr/>
        <a:lstStyle/>
        <a:p>
          <a:endParaRPr lang="en-US"/>
        </a:p>
      </dgm:t>
    </dgm:pt>
    <dgm:pt modelId="{E6762D94-58CD-4B9D-A73C-7959A4246D0B}" type="pres">
      <dgm:prSet presAssocID="{55C9F681-C1AC-4288-BA95-46892D42A5E9}" presName="horzTwo" presStyleCnt="0"/>
      <dgm:spPr/>
    </dgm:pt>
  </dgm:ptLst>
  <dgm:cxnLst>
    <dgm:cxn modelId="{28290AE3-56F7-42B8-A8CE-C974DEBDFE81}" type="presOf" srcId="{4420080D-4579-4E13-925C-2D75AE453FEF}" destId="{15D997EE-9921-48CE-91FE-CD3B2BED9C8E}" srcOrd="0" destOrd="0" presId="urn:microsoft.com/office/officeart/2005/8/layout/hierarchy4"/>
    <dgm:cxn modelId="{B3731C87-6D78-4BE0-AC94-B27693680AC7}" type="presOf" srcId="{7D7D37FA-5274-4043-8DED-4F7E0EC91881}" destId="{CAD5128D-E0E7-4B82-B685-2BA77C543540}" srcOrd="0" destOrd="0" presId="urn:microsoft.com/office/officeart/2005/8/layout/hierarchy4"/>
    <dgm:cxn modelId="{C5E971C0-CCE7-45E1-BDDD-215F68B85966}" srcId="{7D7D37FA-5274-4043-8DED-4F7E0EC91881}" destId="{55C9F681-C1AC-4288-BA95-46892D42A5E9}" srcOrd="1" destOrd="0" parTransId="{45679281-187F-44DC-90D5-032894540CE5}" sibTransId="{A5A1FCF4-AB6E-4783-8A81-A508F473E85E}"/>
    <dgm:cxn modelId="{FF019976-6CDF-43C1-A5ED-7DD1C14CB8BA}" type="presOf" srcId="{55C9F681-C1AC-4288-BA95-46892D42A5E9}" destId="{771092C2-00ED-4FF8-9A69-5548B0384116}" srcOrd="0" destOrd="0" presId="urn:microsoft.com/office/officeart/2005/8/layout/hierarchy4"/>
    <dgm:cxn modelId="{E059B83D-67FA-4631-8804-CCFCB316DFEA}" type="presOf" srcId="{CD2F70BA-6D47-4E2D-8DE6-DEEF82FDC224}" destId="{800FF54C-E14F-46CB-96CE-BA7BFCA326F8}" srcOrd="0" destOrd="0" presId="urn:microsoft.com/office/officeart/2005/8/layout/hierarchy4"/>
    <dgm:cxn modelId="{4C261869-871A-4E8F-83D8-D2F750657821}" srcId="{586AFC82-355C-487F-ACCA-EDA65BA4944E}" destId="{CD2F70BA-6D47-4E2D-8DE6-DEEF82FDC224}" srcOrd="0" destOrd="0" parTransId="{45D7234A-569E-44B9-8B1D-4F401DEA8CF8}" sibTransId="{94E09019-D7B5-4599-8EE0-95807332EA60}"/>
    <dgm:cxn modelId="{DDE8DB18-2843-460E-A152-099048A97F48}" srcId="{4420080D-4579-4E13-925C-2D75AE453FEF}" destId="{7D7D37FA-5274-4043-8DED-4F7E0EC91881}" srcOrd="0" destOrd="0" parTransId="{C89FB06D-4298-4B6D-A2D0-CB48CC603D54}" sibTransId="{2B573CFC-2485-4829-BBBF-977AEFF60862}"/>
    <dgm:cxn modelId="{83FEEA6F-CAD0-43A7-ACFC-12715DD08D2F}" type="presOf" srcId="{586AFC82-355C-487F-ACCA-EDA65BA4944E}" destId="{B9795F22-B8BF-4048-94E5-45CC765478E0}" srcOrd="0" destOrd="0" presId="urn:microsoft.com/office/officeart/2005/8/layout/hierarchy4"/>
    <dgm:cxn modelId="{903FFBC5-CF0A-4857-A1D6-FE76783D02A8}" srcId="{7D7D37FA-5274-4043-8DED-4F7E0EC91881}" destId="{586AFC82-355C-487F-ACCA-EDA65BA4944E}" srcOrd="0" destOrd="0" parTransId="{62D2BCCF-F05A-4BF8-B089-F72483903AEE}" sibTransId="{9DF8AFC8-5868-4443-999C-28644F322F2A}"/>
    <dgm:cxn modelId="{F94D2F90-C5E1-4E1E-A5B9-96A588FF7BC8}" type="presParOf" srcId="{15D997EE-9921-48CE-91FE-CD3B2BED9C8E}" destId="{F868548C-0470-4062-AEDA-BEC6AA615C83}" srcOrd="0" destOrd="0" presId="urn:microsoft.com/office/officeart/2005/8/layout/hierarchy4"/>
    <dgm:cxn modelId="{214FD19D-E1CC-4D59-9E4A-952FC914C7C4}" type="presParOf" srcId="{F868548C-0470-4062-AEDA-BEC6AA615C83}" destId="{CAD5128D-E0E7-4B82-B685-2BA77C543540}" srcOrd="0" destOrd="0" presId="urn:microsoft.com/office/officeart/2005/8/layout/hierarchy4"/>
    <dgm:cxn modelId="{701C9C40-4A47-4143-96A3-FF29DEED0BF3}" type="presParOf" srcId="{F868548C-0470-4062-AEDA-BEC6AA615C83}" destId="{D698289E-B052-4C3E-A5C8-2CCC279EEC2B}" srcOrd="1" destOrd="0" presId="urn:microsoft.com/office/officeart/2005/8/layout/hierarchy4"/>
    <dgm:cxn modelId="{23372029-2AAC-4F38-8606-CAB5264C1D66}" type="presParOf" srcId="{F868548C-0470-4062-AEDA-BEC6AA615C83}" destId="{CEBBABB5-CB16-4AA8-98D4-2BD514A7322D}" srcOrd="2" destOrd="0" presId="urn:microsoft.com/office/officeart/2005/8/layout/hierarchy4"/>
    <dgm:cxn modelId="{8A5847F3-4E36-4A77-A5CF-FF16B24F71B2}" type="presParOf" srcId="{CEBBABB5-CB16-4AA8-98D4-2BD514A7322D}" destId="{9D3C9090-A4D7-401E-8078-30155CCDAAF7}" srcOrd="0" destOrd="0" presId="urn:microsoft.com/office/officeart/2005/8/layout/hierarchy4"/>
    <dgm:cxn modelId="{FAFC3A36-54C4-4007-910C-2C8C9B62265B}" type="presParOf" srcId="{9D3C9090-A4D7-401E-8078-30155CCDAAF7}" destId="{B9795F22-B8BF-4048-94E5-45CC765478E0}" srcOrd="0" destOrd="0" presId="urn:microsoft.com/office/officeart/2005/8/layout/hierarchy4"/>
    <dgm:cxn modelId="{51A46074-BD9D-4DF4-A356-90729A661ACF}" type="presParOf" srcId="{9D3C9090-A4D7-401E-8078-30155CCDAAF7}" destId="{549F4729-8B11-4717-B3EE-946CE9FA7F23}" srcOrd="1" destOrd="0" presId="urn:microsoft.com/office/officeart/2005/8/layout/hierarchy4"/>
    <dgm:cxn modelId="{CC503109-DFAB-479C-BA20-86D6B10D8E0F}" type="presParOf" srcId="{9D3C9090-A4D7-401E-8078-30155CCDAAF7}" destId="{7CA0F541-9E9F-466F-A13F-B5A68F6D13F6}" srcOrd="2" destOrd="0" presId="urn:microsoft.com/office/officeart/2005/8/layout/hierarchy4"/>
    <dgm:cxn modelId="{51DC0B62-ADB0-4EFD-B0D5-F7645A3E2833}" type="presParOf" srcId="{7CA0F541-9E9F-466F-A13F-B5A68F6D13F6}" destId="{221A309E-6020-40FE-949B-3C3815435198}" srcOrd="0" destOrd="0" presId="urn:microsoft.com/office/officeart/2005/8/layout/hierarchy4"/>
    <dgm:cxn modelId="{E2C08D9B-20F6-4716-90E2-B1FCFB789B65}" type="presParOf" srcId="{221A309E-6020-40FE-949B-3C3815435198}" destId="{800FF54C-E14F-46CB-96CE-BA7BFCA326F8}" srcOrd="0" destOrd="0" presId="urn:microsoft.com/office/officeart/2005/8/layout/hierarchy4"/>
    <dgm:cxn modelId="{07340CD6-E9AD-4E8F-8261-D644409FF6E3}" type="presParOf" srcId="{221A309E-6020-40FE-949B-3C3815435198}" destId="{54C2ADDE-CFE0-4512-9A08-E7CA1F660152}" srcOrd="1" destOrd="0" presId="urn:microsoft.com/office/officeart/2005/8/layout/hierarchy4"/>
    <dgm:cxn modelId="{8F1D7096-A0A4-49C4-BCE9-8269BACC32F8}" type="presParOf" srcId="{CEBBABB5-CB16-4AA8-98D4-2BD514A7322D}" destId="{A9EBE305-DF34-4C5B-BCD2-7045F4DF08E7}" srcOrd="1" destOrd="0" presId="urn:microsoft.com/office/officeart/2005/8/layout/hierarchy4"/>
    <dgm:cxn modelId="{8EA8E9E8-7E46-498E-AEB0-C394C0B25540}" type="presParOf" srcId="{CEBBABB5-CB16-4AA8-98D4-2BD514A7322D}" destId="{E31BCE0C-DC32-4492-92AC-15D3BB2DC4CE}" srcOrd="2" destOrd="0" presId="urn:microsoft.com/office/officeart/2005/8/layout/hierarchy4"/>
    <dgm:cxn modelId="{49E74794-0246-416E-AA47-92BD0AA51122}" type="presParOf" srcId="{E31BCE0C-DC32-4492-92AC-15D3BB2DC4CE}" destId="{771092C2-00ED-4FF8-9A69-5548B0384116}" srcOrd="0" destOrd="0" presId="urn:microsoft.com/office/officeart/2005/8/layout/hierarchy4"/>
    <dgm:cxn modelId="{0200F2BE-0B6B-4F19-A463-80EF557D9C1F}" type="presParOf" srcId="{E31BCE0C-DC32-4492-92AC-15D3BB2DC4CE}" destId="{E6762D94-58CD-4B9D-A73C-7959A4246D0B}"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D5128D-E0E7-4B82-B685-2BA77C543540}">
      <dsp:nvSpPr>
        <dsp:cNvPr id="0" name=""/>
        <dsp:cNvSpPr/>
      </dsp:nvSpPr>
      <dsp:spPr>
        <a:xfrm>
          <a:off x="499" y="1506"/>
          <a:ext cx="5485401"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lvl="0" algn="ctr" defTabSz="1911350">
            <a:lnSpc>
              <a:spcPct val="90000"/>
            </a:lnSpc>
            <a:spcBef>
              <a:spcPct val="0"/>
            </a:spcBef>
            <a:spcAft>
              <a:spcPct val="35000"/>
            </a:spcAft>
          </a:pPr>
          <a:r>
            <a:rPr lang="en-US" sz="4300" kern="1200"/>
            <a:t>Mémoire</a:t>
          </a:r>
        </a:p>
      </dsp:txBody>
      <dsp:txXfrm>
        <a:off x="29837" y="30844"/>
        <a:ext cx="5426725" cy="943011"/>
      </dsp:txXfrm>
    </dsp:sp>
    <dsp:sp modelId="{B9795F22-B8BF-4048-94E5-45CC765478E0}">
      <dsp:nvSpPr>
        <dsp:cNvPr id="0" name=""/>
        <dsp:cNvSpPr/>
      </dsp:nvSpPr>
      <dsp:spPr>
        <a:xfrm>
          <a:off x="5853" y="1099356"/>
          <a:ext cx="441972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Moteur</a:t>
          </a:r>
        </a:p>
      </dsp:txBody>
      <dsp:txXfrm>
        <a:off x="35191" y="1128694"/>
        <a:ext cx="4361048" cy="943011"/>
      </dsp:txXfrm>
    </dsp:sp>
    <dsp:sp modelId="{800FF54C-E14F-46CB-96CE-BA7BFCA326F8}">
      <dsp:nvSpPr>
        <dsp:cNvPr id="0" name=""/>
        <dsp:cNvSpPr/>
      </dsp:nvSpPr>
      <dsp:spPr>
        <a:xfrm>
          <a:off x="577735" y="2198712"/>
          <a:ext cx="441972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IHM</a:t>
          </a:r>
        </a:p>
      </dsp:txBody>
      <dsp:txXfrm>
        <a:off x="607073" y="2228050"/>
        <a:ext cx="4361048" cy="943011"/>
      </dsp:txXfrm>
    </dsp:sp>
    <dsp:sp modelId="{771092C2-00ED-4FF8-9A69-5548B0384116}">
      <dsp:nvSpPr>
        <dsp:cNvPr id="0" name=""/>
        <dsp:cNvSpPr/>
      </dsp:nvSpPr>
      <dsp:spPr>
        <a:xfrm>
          <a:off x="4507328" y="1099356"/>
          <a:ext cx="973218"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Timer</a:t>
          </a:r>
        </a:p>
      </dsp:txBody>
      <dsp:txXfrm>
        <a:off x="4535833" y="1127861"/>
        <a:ext cx="916208" cy="9446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PEACH_DocumentArchitectureLogiciel</Template>
  <TotalTime>268</TotalTime>
  <Pages>7</Pages>
  <Words>670</Words>
  <Characters>3686</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 d'architecture du logiciel</vt:lpstr>
      <vt:lpstr>Document d'architecture du logiciel</vt:lpstr>
    </vt:vector>
  </TitlesOfParts>
  <Company>ISI3BE3</Company>
  <LinksUpToDate>false</LinksUpToDate>
  <CharactersWithSpaces>4348</CharactersWithSpaces>
  <SharedDoc>false</SharedDoc>
  <HLinks>
    <vt:vector size="12" baseType="variant">
      <vt:variant>
        <vt:i4>4849742</vt:i4>
      </vt:variant>
      <vt:variant>
        <vt:i4>1135</vt:i4>
      </vt:variant>
      <vt:variant>
        <vt:i4>1025</vt:i4>
      </vt:variant>
      <vt:variant>
        <vt:i4>1</vt:i4>
      </vt:variant>
      <vt:variant>
        <vt:lpwstr>..\images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d'architecture du logiciel</dc:title>
  <dc:subject>PEACH</dc:subject>
  <dc:creator>mriviere</dc:creator>
  <cp:lastModifiedBy>Maxime</cp:lastModifiedBy>
  <cp:revision>5</cp:revision>
  <cp:lastPrinted>2011-07-11T18:43:00Z</cp:lastPrinted>
  <dcterms:created xsi:type="dcterms:W3CDTF">2011-07-11T08:38:00Z</dcterms:created>
  <dcterms:modified xsi:type="dcterms:W3CDTF">2011-07-11T18:43:00Z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